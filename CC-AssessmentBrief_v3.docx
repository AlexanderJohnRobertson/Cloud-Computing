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Layout w:type="fixed"/>
        <w:tblLook w:val="01E0" w:firstRow="1" w:lastRow="1" w:firstColumn="1" w:lastColumn="1" w:noHBand="0" w:noVBand="0"/>
      </w:tblPr>
      <w:tblGrid>
        <w:gridCol w:w="4680"/>
        <w:gridCol w:w="4680"/>
      </w:tblGrid>
      <w:tr w:rsidR="59619A13" w14:paraId="0F273E8D" w14:textId="77777777" w:rsidTr="71749DF7">
        <w:tc>
          <w:tcPr>
            <w:tcW w:w="4680" w:type="dxa"/>
            <w:tcBorders>
              <w:top w:val="single" w:sz="8" w:space="0" w:color="auto"/>
              <w:left w:val="single" w:sz="8" w:space="0" w:color="auto"/>
              <w:bottom w:val="single" w:sz="8" w:space="0" w:color="auto"/>
              <w:right w:val="single" w:sz="8" w:space="0" w:color="auto"/>
            </w:tcBorders>
          </w:tcPr>
          <w:p w14:paraId="268AFACC" w14:textId="757E0033" w:rsidR="59619A13" w:rsidRDefault="59619A13" w:rsidP="59619A13">
            <w:pPr>
              <w:spacing w:line="276" w:lineRule="auto"/>
            </w:pPr>
            <w:r w:rsidRPr="59619A13">
              <w:rPr>
                <w:rFonts w:eastAsia="Arial" w:cs="Arial"/>
                <w:b/>
                <w:bCs/>
                <w:sz w:val="22"/>
                <w:lang w:val="en-GB"/>
              </w:rPr>
              <w:t xml:space="preserve">MODULE TITLE: </w:t>
            </w:r>
          </w:p>
        </w:tc>
        <w:tc>
          <w:tcPr>
            <w:tcW w:w="4680" w:type="dxa"/>
            <w:tcBorders>
              <w:top w:val="single" w:sz="8" w:space="0" w:color="auto"/>
              <w:left w:val="single" w:sz="8" w:space="0" w:color="auto"/>
              <w:bottom w:val="single" w:sz="8" w:space="0" w:color="auto"/>
              <w:right w:val="single" w:sz="8" w:space="0" w:color="auto"/>
            </w:tcBorders>
          </w:tcPr>
          <w:p w14:paraId="4D680A3B" w14:textId="7AFAFB1A" w:rsidR="59619A13" w:rsidRDefault="59619A13" w:rsidP="59619A13">
            <w:pPr>
              <w:spacing w:line="276" w:lineRule="auto"/>
            </w:pPr>
            <w:r w:rsidRPr="71749DF7">
              <w:rPr>
                <w:rFonts w:eastAsia="Arial" w:cs="Arial"/>
                <w:b/>
                <w:bCs/>
                <w:sz w:val="22"/>
                <w:lang w:val="en-GB"/>
              </w:rPr>
              <w:t>Cloud Computing for AI and Data Science</w:t>
            </w:r>
          </w:p>
        </w:tc>
      </w:tr>
      <w:tr w:rsidR="59619A13" w14:paraId="3D53DBE3" w14:textId="77777777" w:rsidTr="71749DF7">
        <w:tc>
          <w:tcPr>
            <w:tcW w:w="4680" w:type="dxa"/>
            <w:tcBorders>
              <w:top w:val="single" w:sz="8" w:space="0" w:color="auto"/>
              <w:left w:val="single" w:sz="8" w:space="0" w:color="auto"/>
              <w:bottom w:val="single" w:sz="8" w:space="0" w:color="auto"/>
              <w:right w:val="single" w:sz="8" w:space="0" w:color="auto"/>
            </w:tcBorders>
          </w:tcPr>
          <w:p w14:paraId="76004B3F" w14:textId="4279C4CD" w:rsidR="59619A13" w:rsidRDefault="59619A13" w:rsidP="59619A13">
            <w:pPr>
              <w:spacing w:line="276" w:lineRule="auto"/>
            </w:pPr>
            <w:r w:rsidRPr="59619A13">
              <w:rPr>
                <w:rFonts w:eastAsia="Arial" w:cs="Arial"/>
                <w:b/>
                <w:bCs/>
                <w:sz w:val="22"/>
                <w:lang w:val="en-GB"/>
              </w:rPr>
              <w:t>MODULE CODE:</w:t>
            </w:r>
          </w:p>
        </w:tc>
        <w:tc>
          <w:tcPr>
            <w:tcW w:w="4680" w:type="dxa"/>
            <w:tcBorders>
              <w:top w:val="single" w:sz="8" w:space="0" w:color="auto"/>
              <w:left w:val="single" w:sz="8" w:space="0" w:color="auto"/>
              <w:bottom w:val="single" w:sz="8" w:space="0" w:color="auto"/>
              <w:right w:val="single" w:sz="8" w:space="0" w:color="auto"/>
            </w:tcBorders>
          </w:tcPr>
          <w:p w14:paraId="10C93CF8" w14:textId="2738F305" w:rsidR="59619A13" w:rsidRDefault="004F3B3D" w:rsidP="59619A13">
            <w:pPr>
              <w:spacing w:line="276" w:lineRule="auto"/>
            </w:pPr>
            <w:r w:rsidRPr="71749DF7">
              <w:rPr>
                <w:rFonts w:eastAsia="Arial" w:cs="Arial"/>
                <w:lang w:val="en-GB"/>
              </w:rPr>
              <w:t>IPLD</w:t>
            </w:r>
            <w:r w:rsidR="00FC09BF" w:rsidRPr="71749DF7">
              <w:rPr>
                <w:rFonts w:eastAsia="Arial" w:cs="Arial"/>
                <w:lang w:val="en-GB"/>
              </w:rPr>
              <w:t>SAM03</w:t>
            </w:r>
          </w:p>
        </w:tc>
      </w:tr>
      <w:tr w:rsidR="59619A13" w14:paraId="682B95B4" w14:textId="77777777" w:rsidTr="71749DF7">
        <w:tc>
          <w:tcPr>
            <w:tcW w:w="4680" w:type="dxa"/>
            <w:tcBorders>
              <w:top w:val="single" w:sz="8" w:space="0" w:color="auto"/>
              <w:left w:val="single" w:sz="8" w:space="0" w:color="auto"/>
              <w:bottom w:val="single" w:sz="8" w:space="0" w:color="auto"/>
              <w:right w:val="single" w:sz="8" w:space="0" w:color="auto"/>
            </w:tcBorders>
          </w:tcPr>
          <w:p w14:paraId="1E806850" w14:textId="6A11F25B" w:rsidR="59619A13" w:rsidRDefault="59619A13" w:rsidP="59619A13">
            <w:pPr>
              <w:spacing w:line="276" w:lineRule="auto"/>
            </w:pPr>
            <w:r w:rsidRPr="59619A13">
              <w:rPr>
                <w:rFonts w:eastAsia="Arial" w:cs="Arial"/>
                <w:b/>
                <w:bCs/>
                <w:sz w:val="22"/>
                <w:lang w:val="en-GB"/>
              </w:rPr>
              <w:t>LEVEL:</w:t>
            </w:r>
            <w:r w:rsidRPr="59619A13">
              <w:rPr>
                <w:rFonts w:eastAsia="Arial" w:cs="Arial"/>
                <w:sz w:val="22"/>
                <w:lang w:val="en-GB"/>
              </w:rPr>
              <w:t xml:space="preserve"> </w:t>
            </w:r>
          </w:p>
        </w:tc>
        <w:tc>
          <w:tcPr>
            <w:tcW w:w="4680" w:type="dxa"/>
            <w:tcBorders>
              <w:top w:val="single" w:sz="8" w:space="0" w:color="auto"/>
              <w:left w:val="single" w:sz="8" w:space="0" w:color="auto"/>
              <w:bottom w:val="single" w:sz="8" w:space="0" w:color="auto"/>
              <w:right w:val="single" w:sz="8" w:space="0" w:color="auto"/>
            </w:tcBorders>
          </w:tcPr>
          <w:p w14:paraId="6078742D" w14:textId="1C7BA010" w:rsidR="59619A13" w:rsidRDefault="59619A13" w:rsidP="59619A13">
            <w:pPr>
              <w:spacing w:line="276" w:lineRule="auto"/>
            </w:pPr>
            <w:r w:rsidRPr="59619A13">
              <w:rPr>
                <w:rFonts w:eastAsia="Arial" w:cs="Arial"/>
                <w:sz w:val="22"/>
                <w:lang w:val="en-GB"/>
              </w:rPr>
              <w:t>7</w:t>
            </w:r>
          </w:p>
        </w:tc>
      </w:tr>
      <w:tr w:rsidR="59619A13" w14:paraId="443BE4A2" w14:textId="77777777" w:rsidTr="71749DF7">
        <w:tc>
          <w:tcPr>
            <w:tcW w:w="4680" w:type="dxa"/>
            <w:tcBorders>
              <w:top w:val="single" w:sz="8" w:space="0" w:color="auto"/>
              <w:left w:val="single" w:sz="8" w:space="0" w:color="auto"/>
              <w:bottom w:val="single" w:sz="8" w:space="0" w:color="auto"/>
              <w:right w:val="single" w:sz="8" w:space="0" w:color="auto"/>
            </w:tcBorders>
          </w:tcPr>
          <w:p w14:paraId="441BC77F" w14:textId="7A241B07" w:rsidR="59619A13" w:rsidRDefault="59619A13" w:rsidP="59619A13">
            <w:pPr>
              <w:spacing w:line="276" w:lineRule="auto"/>
            </w:pPr>
            <w:r w:rsidRPr="59619A13">
              <w:rPr>
                <w:rFonts w:eastAsia="Arial" w:cs="Arial"/>
                <w:b/>
                <w:bCs/>
                <w:sz w:val="22"/>
                <w:lang w:val="en-GB"/>
              </w:rPr>
              <w:t>MODULE LEADER:</w:t>
            </w:r>
          </w:p>
        </w:tc>
        <w:tc>
          <w:tcPr>
            <w:tcW w:w="4680" w:type="dxa"/>
            <w:tcBorders>
              <w:top w:val="single" w:sz="8" w:space="0" w:color="auto"/>
              <w:left w:val="single" w:sz="8" w:space="0" w:color="auto"/>
              <w:bottom w:val="single" w:sz="8" w:space="0" w:color="auto"/>
              <w:right w:val="single" w:sz="8" w:space="0" w:color="auto"/>
            </w:tcBorders>
          </w:tcPr>
          <w:p w14:paraId="24578E8A" w14:textId="0FB7FDF1" w:rsidR="59619A13" w:rsidRDefault="59619A13" w:rsidP="59619A13">
            <w:pPr>
              <w:spacing w:line="276" w:lineRule="auto"/>
            </w:pPr>
            <w:r w:rsidRPr="59619A13">
              <w:rPr>
                <w:rFonts w:eastAsia="Arial" w:cs="Arial"/>
                <w:sz w:val="22"/>
                <w:lang w:val="en-GB"/>
              </w:rPr>
              <w:t xml:space="preserve">Dr </w:t>
            </w:r>
            <w:r w:rsidR="00B17FC4">
              <w:rPr>
                <w:rFonts w:eastAsia="Arial" w:cs="Arial"/>
                <w:lang w:val="en-GB"/>
              </w:rPr>
              <w:t>Kakia (Aikaterini) Chatsiou</w:t>
            </w:r>
          </w:p>
        </w:tc>
      </w:tr>
    </w:tbl>
    <w:p w14:paraId="2C4FDFD2" w14:textId="1268ACAA" w:rsidR="00006337" w:rsidRDefault="1F3BAFAB" w:rsidP="59619A13">
      <w:pPr>
        <w:spacing w:line="276" w:lineRule="auto"/>
      </w:pPr>
      <w:r w:rsidRPr="59619A13">
        <w:rPr>
          <w:rFonts w:eastAsia="Arial" w:cs="Arial"/>
          <w:b/>
          <w:bCs/>
          <w:sz w:val="22"/>
          <w:lang w:val="en-GB"/>
        </w:rPr>
        <w:t xml:space="preserve">  </w:t>
      </w:r>
    </w:p>
    <w:p w14:paraId="4C9127F6" w14:textId="7F472B0F" w:rsidR="00006337" w:rsidRDefault="1F3BAFAB" w:rsidP="59619A13">
      <w:pPr>
        <w:spacing w:line="276" w:lineRule="auto"/>
      </w:pPr>
      <w:r w:rsidRPr="59619A13">
        <w:rPr>
          <w:rFonts w:eastAsia="Arial" w:cs="Arial"/>
          <w:b/>
          <w:bCs/>
          <w:sz w:val="22"/>
          <w:lang w:val="en-GB"/>
        </w:rPr>
        <w:t>RATIONALE</w:t>
      </w:r>
    </w:p>
    <w:p w14:paraId="2B26B2E7" w14:textId="784023E4" w:rsidR="00B17FC4" w:rsidRDefault="1F3BAFAB" w:rsidP="008C74A5">
      <w:pPr>
        <w:spacing w:line="276" w:lineRule="auto"/>
        <w:jc w:val="both"/>
        <w:rPr>
          <w:rFonts w:eastAsia="Arial" w:cs="Arial"/>
          <w:lang w:val="en-GB"/>
        </w:rPr>
      </w:pPr>
      <w:r w:rsidRPr="59619A13">
        <w:rPr>
          <w:rFonts w:eastAsia="Arial" w:cs="Arial"/>
          <w:sz w:val="22"/>
          <w:lang w:val="en-GB"/>
        </w:rPr>
        <w:t>The on-demand delivery of compute, database, storage, applications and IT resources through cloud computing has enabled many organisations to deliver innovative solutions without upfront capital investment. Cloud computing ecosystems provide a variety of scalable AI and machine learning solutions. This module provides a comprehensive grounding in cloud computing concepts and solutions, buttressed with extensive practicals to build experience in individual services and architectural designs. As the University of Suffolk is an AWS Academy partner institution, the module will make extensive use of AWS, but will not be exclusively focused on AWS.</w:t>
      </w:r>
    </w:p>
    <w:p w14:paraId="629CD3E3" w14:textId="766C1320" w:rsidR="00006337" w:rsidRDefault="1F3BAFAB" w:rsidP="59619A13">
      <w:pPr>
        <w:spacing w:line="276" w:lineRule="auto"/>
        <w:jc w:val="both"/>
      </w:pPr>
      <w:r w:rsidRPr="59619A13">
        <w:rPr>
          <w:rFonts w:eastAsia="Arial" w:cs="Arial"/>
          <w:b/>
          <w:bCs/>
          <w:sz w:val="22"/>
          <w:lang w:val="en-GB"/>
        </w:rPr>
        <w:t>AIMS</w:t>
      </w:r>
    </w:p>
    <w:p w14:paraId="776D08D5" w14:textId="79843153" w:rsidR="00006337" w:rsidRDefault="1F3BAFAB" w:rsidP="59619A13">
      <w:pPr>
        <w:spacing w:line="276" w:lineRule="auto"/>
        <w:jc w:val="both"/>
      </w:pPr>
      <w:r w:rsidRPr="59619A13">
        <w:rPr>
          <w:rFonts w:eastAsia="Arial" w:cs="Arial"/>
          <w:sz w:val="22"/>
          <w:lang w:val="en-GB"/>
        </w:rPr>
        <w:t>Through the completion of this module students will:</w:t>
      </w:r>
    </w:p>
    <w:p w14:paraId="0E57606B" w14:textId="64004018" w:rsidR="00006337" w:rsidRPr="00B17FC4" w:rsidRDefault="1F3BAFAB" w:rsidP="59619A13">
      <w:pPr>
        <w:pStyle w:val="ListParagraph"/>
        <w:numPr>
          <w:ilvl w:val="0"/>
          <w:numId w:val="3"/>
        </w:numPr>
        <w:rPr>
          <w:rFonts w:eastAsia="Arial" w:cs="Arial"/>
          <w:lang w:val="en-GB"/>
        </w:rPr>
      </w:pPr>
      <w:r w:rsidRPr="00B17FC4">
        <w:rPr>
          <w:rFonts w:eastAsia="Arial" w:cs="Arial"/>
          <w:sz w:val="22"/>
          <w:lang w:val="en-GB"/>
        </w:rPr>
        <w:t xml:space="preserve">Gain a comprehensive understanding of cloud computing concepts, economics, services and architectures    </w:t>
      </w:r>
    </w:p>
    <w:p w14:paraId="68F5403B" w14:textId="4E3705DB" w:rsidR="00006337" w:rsidRPr="00B17FC4" w:rsidRDefault="1F3BAFAB" w:rsidP="59619A13">
      <w:pPr>
        <w:pStyle w:val="ListParagraph"/>
        <w:numPr>
          <w:ilvl w:val="0"/>
          <w:numId w:val="3"/>
        </w:numPr>
        <w:rPr>
          <w:rFonts w:eastAsia="Arial" w:cs="Arial"/>
          <w:lang w:val="en-GB"/>
        </w:rPr>
      </w:pPr>
      <w:r w:rsidRPr="00B17FC4">
        <w:rPr>
          <w:rFonts w:eastAsia="Arial" w:cs="Arial"/>
          <w:sz w:val="22"/>
          <w:lang w:val="en-GB"/>
        </w:rPr>
        <w:t xml:space="preserve">Gain experience in actual commercial cloud services   </w:t>
      </w:r>
    </w:p>
    <w:p w14:paraId="75965C3B" w14:textId="1D8543FC" w:rsidR="00006337" w:rsidRPr="00B17FC4" w:rsidRDefault="1F3BAFAB" w:rsidP="59619A13">
      <w:pPr>
        <w:pStyle w:val="ListParagraph"/>
        <w:numPr>
          <w:ilvl w:val="0"/>
          <w:numId w:val="3"/>
        </w:numPr>
        <w:rPr>
          <w:rFonts w:eastAsia="Arial" w:cs="Arial"/>
          <w:lang w:val="en-GB"/>
        </w:rPr>
      </w:pPr>
      <w:r w:rsidRPr="00B17FC4">
        <w:rPr>
          <w:rFonts w:eastAsia="Arial" w:cs="Arial"/>
          <w:sz w:val="22"/>
          <w:lang w:val="en-GB"/>
        </w:rPr>
        <w:t xml:space="preserve">Be able to design a cloud solution using commercial cloud services   </w:t>
      </w:r>
    </w:p>
    <w:p w14:paraId="02D63590" w14:textId="77777777" w:rsidR="00B17FC4" w:rsidRDefault="00B17FC4" w:rsidP="59619A13">
      <w:pPr>
        <w:spacing w:line="276" w:lineRule="auto"/>
        <w:jc w:val="both"/>
        <w:rPr>
          <w:rFonts w:eastAsia="Arial" w:cs="Arial"/>
          <w:b/>
          <w:bCs/>
          <w:lang w:val="en-GB"/>
        </w:rPr>
      </w:pPr>
    </w:p>
    <w:p w14:paraId="36EFD345" w14:textId="4A859C9E" w:rsidR="00006337" w:rsidRDefault="1F3BAFAB" w:rsidP="59619A13">
      <w:pPr>
        <w:spacing w:line="276" w:lineRule="auto"/>
        <w:jc w:val="both"/>
      </w:pPr>
      <w:r w:rsidRPr="59619A13">
        <w:rPr>
          <w:rFonts w:eastAsia="Arial" w:cs="Arial"/>
          <w:b/>
          <w:bCs/>
          <w:sz w:val="22"/>
          <w:lang w:val="en-GB"/>
        </w:rPr>
        <w:t>LEARNING OUTCOMES</w:t>
      </w:r>
    </w:p>
    <w:p w14:paraId="4F6A6A62" w14:textId="5CE0C970" w:rsidR="00006337" w:rsidRPr="00B17FC4" w:rsidRDefault="1F3BAFAB" w:rsidP="59619A13">
      <w:pPr>
        <w:spacing w:line="276" w:lineRule="auto"/>
        <w:jc w:val="both"/>
        <w:rPr>
          <w:rFonts w:eastAsia="Arial" w:cs="Arial"/>
          <w:lang w:val="en-GB"/>
        </w:rPr>
      </w:pPr>
      <w:r w:rsidRPr="59619A13">
        <w:rPr>
          <w:rFonts w:eastAsia="Arial" w:cs="Arial"/>
          <w:sz w:val="22"/>
          <w:lang w:val="en-GB"/>
        </w:rPr>
        <w:t>On successful completion of this module, a student will be able to:</w:t>
      </w:r>
    </w:p>
    <w:p w14:paraId="21784E97" w14:textId="3706ADC2" w:rsidR="00006337" w:rsidRPr="00B17FC4" w:rsidRDefault="1F3BAFAB" w:rsidP="59619A13">
      <w:pPr>
        <w:pStyle w:val="ListParagraph"/>
        <w:numPr>
          <w:ilvl w:val="0"/>
          <w:numId w:val="2"/>
        </w:numPr>
        <w:rPr>
          <w:rFonts w:eastAsia="Arial" w:cs="Arial"/>
          <w:lang w:val="en-GB"/>
        </w:rPr>
      </w:pPr>
      <w:r w:rsidRPr="00B17FC4">
        <w:rPr>
          <w:rFonts w:eastAsia="Arial" w:cs="Arial"/>
          <w:sz w:val="22"/>
          <w:lang w:val="en-GB"/>
        </w:rPr>
        <w:t>Evaluate the technical dimensions of AI and data science architectures and solutions with specific emphasis on cloud approaches</w:t>
      </w:r>
    </w:p>
    <w:p w14:paraId="585AC2F3" w14:textId="0DA33950" w:rsidR="00006337" w:rsidRPr="00B17FC4" w:rsidRDefault="1F3BAFAB" w:rsidP="59619A13">
      <w:pPr>
        <w:pStyle w:val="ListParagraph"/>
        <w:numPr>
          <w:ilvl w:val="0"/>
          <w:numId w:val="2"/>
        </w:numPr>
        <w:rPr>
          <w:rFonts w:eastAsia="Arial" w:cs="Arial"/>
          <w:lang w:val="en-GB"/>
        </w:rPr>
      </w:pPr>
      <w:r w:rsidRPr="71749DF7">
        <w:rPr>
          <w:rFonts w:eastAsia="Arial" w:cs="Arial"/>
          <w:sz w:val="22"/>
          <w:lang w:val="en-GB"/>
        </w:rPr>
        <w:t>Combine theory, research and practice at forefront of the discipline and use it to guide the development of robust and high</w:t>
      </w:r>
      <w:r w:rsidR="259D2E2D" w:rsidRPr="71749DF7">
        <w:rPr>
          <w:rFonts w:eastAsia="Arial" w:cs="Arial"/>
          <w:sz w:val="22"/>
          <w:lang w:val="en-GB"/>
        </w:rPr>
        <w:t>-</w:t>
      </w:r>
      <w:r w:rsidRPr="71749DF7">
        <w:rPr>
          <w:rFonts w:eastAsia="Arial" w:cs="Arial"/>
          <w:sz w:val="22"/>
          <w:lang w:val="en-GB"/>
        </w:rPr>
        <w:t>quality cloud solutions and architectures</w:t>
      </w:r>
    </w:p>
    <w:p w14:paraId="7DEA3739" w14:textId="435D47E5" w:rsidR="00006337" w:rsidRPr="00B17FC4" w:rsidRDefault="1F3BAFAB" w:rsidP="59619A13">
      <w:pPr>
        <w:pStyle w:val="ListParagraph"/>
        <w:numPr>
          <w:ilvl w:val="0"/>
          <w:numId w:val="2"/>
        </w:numPr>
        <w:rPr>
          <w:rFonts w:eastAsia="Arial" w:cs="Arial"/>
          <w:lang w:val="en-GB"/>
        </w:rPr>
      </w:pPr>
      <w:r w:rsidRPr="00B17FC4">
        <w:rPr>
          <w:rFonts w:eastAsia="Arial" w:cs="Arial"/>
          <w:sz w:val="22"/>
          <w:lang w:val="en-GB"/>
        </w:rPr>
        <w:t>Critically review cloud solutions and tools for AI and data science problems</w:t>
      </w:r>
    </w:p>
    <w:p w14:paraId="50F9F59A" w14:textId="3CE2747F" w:rsidR="00006337" w:rsidRPr="00B17FC4" w:rsidRDefault="1F3BAFAB" w:rsidP="59619A13">
      <w:pPr>
        <w:pStyle w:val="ListParagraph"/>
        <w:numPr>
          <w:ilvl w:val="0"/>
          <w:numId w:val="2"/>
        </w:numPr>
        <w:rPr>
          <w:rFonts w:eastAsia="Arial" w:cs="Arial"/>
          <w:lang w:val="en-GB"/>
        </w:rPr>
      </w:pPr>
      <w:r w:rsidRPr="00B17FC4">
        <w:rPr>
          <w:rFonts w:eastAsia="Arial" w:cs="Arial"/>
          <w:sz w:val="22"/>
          <w:lang w:val="en-GB"/>
        </w:rPr>
        <w:t>Demonstrate system-level competencies in assessing, understanding, creating and improving cloud-based architectural solutions</w:t>
      </w:r>
    </w:p>
    <w:p w14:paraId="6A8D080D" w14:textId="77777777" w:rsidR="008C74A5" w:rsidRDefault="008C74A5">
      <w:pPr>
        <w:rPr>
          <w:rFonts w:eastAsia="Arial" w:cs="Arial"/>
          <w:b/>
          <w:bCs/>
          <w:sz w:val="22"/>
          <w:lang w:val="en-GB"/>
        </w:rPr>
      </w:pPr>
      <w:r>
        <w:rPr>
          <w:rFonts w:eastAsia="Arial" w:cs="Arial"/>
          <w:b/>
          <w:bCs/>
          <w:sz w:val="22"/>
          <w:lang w:val="en-GB"/>
        </w:rPr>
        <w:br w:type="page"/>
      </w:r>
    </w:p>
    <w:p w14:paraId="052E617D" w14:textId="20474E21" w:rsidR="00006337" w:rsidRDefault="1F3BAFAB" w:rsidP="00B17FC4">
      <w:pPr>
        <w:spacing w:line="276" w:lineRule="auto"/>
      </w:pPr>
      <w:r w:rsidRPr="59619A13">
        <w:rPr>
          <w:rFonts w:eastAsia="Arial" w:cs="Arial"/>
          <w:b/>
          <w:bCs/>
          <w:sz w:val="22"/>
          <w:lang w:val="en-GB"/>
        </w:rPr>
        <w:lastRenderedPageBreak/>
        <w:t>ASSESSMENT</w:t>
      </w:r>
    </w:p>
    <w:p w14:paraId="668967F9" w14:textId="11F98200" w:rsidR="00006337" w:rsidRDefault="1F3BAFAB" w:rsidP="59619A13">
      <w:pPr>
        <w:spacing w:line="276" w:lineRule="auto"/>
        <w:jc w:val="both"/>
      </w:pPr>
      <w:r w:rsidRPr="59619A13">
        <w:rPr>
          <w:rFonts w:eastAsia="Arial" w:cs="Arial"/>
          <w:color w:val="000000" w:themeColor="text1"/>
          <w:sz w:val="22"/>
          <w:lang w:val="en-GB"/>
        </w:rPr>
        <w:t>Formative assessment will be undertaken through cloud practicals, architectural and costing analyses, and architectural design exercises.</w:t>
      </w:r>
    </w:p>
    <w:p w14:paraId="1EE4CD67" w14:textId="3A9CC955" w:rsidR="00006337" w:rsidRDefault="1F3BAFAB" w:rsidP="59619A13">
      <w:pPr>
        <w:spacing w:line="276" w:lineRule="auto"/>
        <w:jc w:val="both"/>
      </w:pPr>
      <w:r w:rsidRPr="59619A13">
        <w:rPr>
          <w:rFonts w:eastAsia="Arial" w:cs="Arial"/>
          <w:color w:val="000000" w:themeColor="text1"/>
          <w:sz w:val="22"/>
          <w:lang w:val="en-GB"/>
        </w:rPr>
        <w:t>The summative assignment will be to develop a cloud-based robust architectural solution for a specific scenario. The assignment will allow for an assessment and critical reflection on the solution. The scenario may be a set scenario for the entire cohort or individual to the student, and may be proposed by an industrial or organisational partner of the programme.</w:t>
      </w:r>
    </w:p>
    <w:p w14:paraId="5F50D4E9" w14:textId="15F9CB8A" w:rsidR="00006337" w:rsidRDefault="1F3BAFAB" w:rsidP="59619A13">
      <w:pPr>
        <w:spacing w:line="276" w:lineRule="auto"/>
      </w:pPr>
      <w:r w:rsidRPr="59619A13">
        <w:rPr>
          <w:rFonts w:eastAsia="Arial" w:cs="Arial"/>
          <w:b/>
          <w:bCs/>
          <w:sz w:val="22"/>
          <w:lang w:val="en-GB"/>
        </w:rPr>
        <w:t xml:space="preserve"> </w:t>
      </w:r>
    </w:p>
    <w:tbl>
      <w:tblPr>
        <w:tblW w:w="0" w:type="auto"/>
        <w:tblLayout w:type="fixed"/>
        <w:tblLook w:val="04A0" w:firstRow="1" w:lastRow="0" w:firstColumn="1" w:lastColumn="0" w:noHBand="0" w:noVBand="1"/>
      </w:tblPr>
      <w:tblGrid>
        <w:gridCol w:w="1440"/>
        <w:gridCol w:w="1620"/>
        <w:gridCol w:w="1515"/>
        <w:gridCol w:w="1369"/>
        <w:gridCol w:w="1417"/>
        <w:gridCol w:w="709"/>
        <w:gridCol w:w="992"/>
      </w:tblGrid>
      <w:tr w:rsidR="59619A13" w14:paraId="749C2EED" w14:textId="77777777" w:rsidTr="004B24F3">
        <w:tc>
          <w:tcPr>
            <w:tcW w:w="1440" w:type="dxa"/>
            <w:tcBorders>
              <w:top w:val="single" w:sz="8" w:space="0" w:color="auto"/>
              <w:left w:val="single" w:sz="8" w:space="0" w:color="auto"/>
              <w:bottom w:val="single" w:sz="8" w:space="0" w:color="auto"/>
              <w:right w:val="single" w:sz="8" w:space="0" w:color="auto"/>
            </w:tcBorders>
            <w:vAlign w:val="center"/>
          </w:tcPr>
          <w:p w14:paraId="501C1AD7" w14:textId="2180CFF1" w:rsidR="59619A13" w:rsidRDefault="59619A13" w:rsidP="59619A13">
            <w:pPr>
              <w:spacing w:line="276" w:lineRule="auto"/>
              <w:jc w:val="center"/>
            </w:pPr>
            <w:r w:rsidRPr="59619A13">
              <w:rPr>
                <w:rFonts w:eastAsia="Arial" w:cs="Arial"/>
                <w:b/>
                <w:bCs/>
                <w:sz w:val="22"/>
                <w:lang w:val="en-GB"/>
              </w:rPr>
              <w:t>Component number</w:t>
            </w:r>
          </w:p>
        </w:tc>
        <w:tc>
          <w:tcPr>
            <w:tcW w:w="1620" w:type="dxa"/>
            <w:tcBorders>
              <w:top w:val="single" w:sz="8" w:space="0" w:color="auto"/>
              <w:left w:val="single" w:sz="8" w:space="0" w:color="auto"/>
              <w:bottom w:val="single" w:sz="8" w:space="0" w:color="auto"/>
              <w:right w:val="single" w:sz="8" w:space="0" w:color="auto"/>
            </w:tcBorders>
            <w:vAlign w:val="center"/>
          </w:tcPr>
          <w:p w14:paraId="70AC4B5F" w14:textId="53EBB1D8" w:rsidR="59619A13" w:rsidRDefault="59619A13" w:rsidP="59619A13">
            <w:pPr>
              <w:spacing w:line="276" w:lineRule="auto"/>
              <w:jc w:val="center"/>
            </w:pPr>
            <w:r w:rsidRPr="59619A13">
              <w:rPr>
                <w:rFonts w:eastAsia="Arial" w:cs="Arial"/>
                <w:b/>
                <w:bCs/>
                <w:sz w:val="22"/>
                <w:lang w:val="en-GB"/>
              </w:rPr>
              <w:t>Form of assessment</w:t>
            </w:r>
          </w:p>
        </w:tc>
        <w:tc>
          <w:tcPr>
            <w:tcW w:w="1515" w:type="dxa"/>
            <w:tcBorders>
              <w:top w:val="single" w:sz="8" w:space="0" w:color="auto"/>
              <w:left w:val="single" w:sz="8" w:space="0" w:color="auto"/>
              <w:bottom w:val="single" w:sz="8" w:space="0" w:color="auto"/>
              <w:right w:val="single" w:sz="8" w:space="0" w:color="auto"/>
            </w:tcBorders>
            <w:vAlign w:val="center"/>
          </w:tcPr>
          <w:p w14:paraId="4F8BD0C9" w14:textId="741E39B7" w:rsidR="59619A13" w:rsidRDefault="59619A13" w:rsidP="59619A13">
            <w:pPr>
              <w:spacing w:line="276" w:lineRule="auto"/>
              <w:jc w:val="center"/>
            </w:pPr>
            <w:r w:rsidRPr="59619A13">
              <w:rPr>
                <w:rFonts w:eastAsia="Arial" w:cs="Arial"/>
                <w:b/>
                <w:bCs/>
                <w:sz w:val="22"/>
                <w:lang w:val="en-GB"/>
              </w:rPr>
              <w:t>Assessment size</w:t>
            </w:r>
          </w:p>
        </w:tc>
        <w:tc>
          <w:tcPr>
            <w:tcW w:w="1369" w:type="dxa"/>
            <w:tcBorders>
              <w:top w:val="single" w:sz="8" w:space="0" w:color="auto"/>
              <w:left w:val="single" w:sz="8" w:space="0" w:color="auto"/>
              <w:bottom w:val="single" w:sz="8" w:space="0" w:color="auto"/>
              <w:right w:val="single" w:sz="8" w:space="0" w:color="auto"/>
            </w:tcBorders>
            <w:vAlign w:val="center"/>
          </w:tcPr>
          <w:p w14:paraId="5D6EDA35" w14:textId="253555A0" w:rsidR="59619A13" w:rsidRDefault="59619A13" w:rsidP="59619A13">
            <w:pPr>
              <w:spacing w:line="276" w:lineRule="auto"/>
              <w:jc w:val="center"/>
            </w:pPr>
            <w:r w:rsidRPr="59619A13">
              <w:rPr>
                <w:rFonts w:eastAsia="Arial" w:cs="Arial"/>
                <w:b/>
                <w:bCs/>
                <w:sz w:val="22"/>
                <w:lang w:val="en-GB"/>
              </w:rPr>
              <w:t>Weighting (%)</w:t>
            </w:r>
          </w:p>
        </w:tc>
        <w:tc>
          <w:tcPr>
            <w:tcW w:w="1417" w:type="dxa"/>
            <w:tcBorders>
              <w:top w:val="single" w:sz="8" w:space="0" w:color="auto"/>
              <w:left w:val="single" w:sz="8" w:space="0" w:color="auto"/>
              <w:bottom w:val="single" w:sz="8" w:space="0" w:color="auto"/>
              <w:right w:val="single" w:sz="8" w:space="0" w:color="auto"/>
            </w:tcBorders>
            <w:vAlign w:val="center"/>
          </w:tcPr>
          <w:p w14:paraId="7A0D26AE" w14:textId="011BE71D" w:rsidR="59619A13" w:rsidRDefault="59619A13" w:rsidP="59619A13">
            <w:pPr>
              <w:spacing w:line="276" w:lineRule="auto"/>
              <w:jc w:val="center"/>
            </w:pPr>
            <w:r w:rsidRPr="59619A13">
              <w:rPr>
                <w:rFonts w:eastAsia="Arial" w:cs="Arial"/>
                <w:b/>
                <w:bCs/>
                <w:sz w:val="22"/>
                <w:lang w:val="en-GB"/>
              </w:rPr>
              <w:t>Learning outcomes assessed</w:t>
            </w:r>
          </w:p>
        </w:tc>
        <w:tc>
          <w:tcPr>
            <w:tcW w:w="709" w:type="dxa"/>
            <w:tcBorders>
              <w:top w:val="single" w:sz="8" w:space="0" w:color="auto"/>
              <w:left w:val="single" w:sz="8" w:space="0" w:color="auto"/>
              <w:bottom w:val="single" w:sz="8" w:space="0" w:color="auto"/>
              <w:right w:val="single" w:sz="8" w:space="0" w:color="auto"/>
            </w:tcBorders>
          </w:tcPr>
          <w:p w14:paraId="1C434341" w14:textId="109CA6F3" w:rsidR="59619A13" w:rsidRDefault="59619A13" w:rsidP="59619A13">
            <w:pPr>
              <w:spacing w:line="276" w:lineRule="auto"/>
              <w:jc w:val="center"/>
            </w:pPr>
            <w:r w:rsidRPr="59619A13">
              <w:rPr>
                <w:rFonts w:eastAsia="Arial" w:cs="Arial"/>
                <w:b/>
                <w:bCs/>
                <w:sz w:val="22"/>
                <w:lang w:val="en-GB"/>
              </w:rPr>
              <w:t>Late Su</w:t>
            </w:r>
            <w:r w:rsidR="004B24F3">
              <w:rPr>
                <w:rFonts w:eastAsia="Arial" w:cs="Arial"/>
                <w:b/>
                <w:bCs/>
                <w:lang w:val="en-GB"/>
              </w:rPr>
              <w:t>b</w:t>
            </w:r>
          </w:p>
        </w:tc>
        <w:tc>
          <w:tcPr>
            <w:tcW w:w="992" w:type="dxa"/>
            <w:tcBorders>
              <w:top w:val="single" w:sz="8" w:space="0" w:color="auto"/>
              <w:left w:val="single" w:sz="8" w:space="0" w:color="auto"/>
              <w:bottom w:val="single" w:sz="8" w:space="0" w:color="auto"/>
              <w:right w:val="single" w:sz="8" w:space="0" w:color="auto"/>
            </w:tcBorders>
            <w:vAlign w:val="center"/>
          </w:tcPr>
          <w:p w14:paraId="7873E4EA" w14:textId="338B1B69" w:rsidR="59619A13" w:rsidRDefault="59619A13" w:rsidP="59619A13">
            <w:pPr>
              <w:spacing w:line="276" w:lineRule="auto"/>
              <w:jc w:val="center"/>
            </w:pPr>
            <w:r w:rsidRPr="59619A13">
              <w:rPr>
                <w:rFonts w:eastAsia="Arial" w:cs="Arial"/>
                <w:b/>
                <w:bCs/>
                <w:sz w:val="22"/>
                <w:lang w:val="en-GB"/>
              </w:rPr>
              <w:t>Core or non-core</w:t>
            </w:r>
          </w:p>
        </w:tc>
      </w:tr>
      <w:tr w:rsidR="59619A13" w14:paraId="4FC48F5D" w14:textId="77777777" w:rsidTr="004B24F3">
        <w:tc>
          <w:tcPr>
            <w:tcW w:w="1440" w:type="dxa"/>
            <w:tcBorders>
              <w:top w:val="single" w:sz="8" w:space="0" w:color="auto"/>
              <w:left w:val="single" w:sz="8" w:space="0" w:color="auto"/>
              <w:bottom w:val="single" w:sz="8" w:space="0" w:color="auto"/>
              <w:right w:val="single" w:sz="8" w:space="0" w:color="auto"/>
            </w:tcBorders>
            <w:vAlign w:val="center"/>
          </w:tcPr>
          <w:p w14:paraId="64E1AFAD" w14:textId="62968FAE" w:rsidR="59619A13" w:rsidRDefault="59619A13" w:rsidP="59619A13">
            <w:pPr>
              <w:spacing w:line="276" w:lineRule="auto"/>
              <w:jc w:val="center"/>
            </w:pPr>
            <w:r w:rsidRPr="59619A13">
              <w:rPr>
                <w:rFonts w:eastAsia="Arial" w:cs="Arial"/>
                <w:sz w:val="22"/>
                <w:lang w:val="en-GB"/>
              </w:rPr>
              <w:t>1</w:t>
            </w:r>
          </w:p>
        </w:tc>
        <w:tc>
          <w:tcPr>
            <w:tcW w:w="1620" w:type="dxa"/>
            <w:tcBorders>
              <w:top w:val="single" w:sz="8" w:space="0" w:color="auto"/>
              <w:left w:val="single" w:sz="8" w:space="0" w:color="auto"/>
              <w:bottom w:val="single" w:sz="8" w:space="0" w:color="auto"/>
              <w:right w:val="single" w:sz="8" w:space="0" w:color="auto"/>
            </w:tcBorders>
            <w:vAlign w:val="center"/>
          </w:tcPr>
          <w:p w14:paraId="09E7492D" w14:textId="3DEA4782" w:rsidR="59619A13" w:rsidRDefault="59619A13" w:rsidP="59619A13">
            <w:pPr>
              <w:spacing w:line="276" w:lineRule="auto"/>
              <w:jc w:val="center"/>
            </w:pPr>
            <w:r w:rsidRPr="59619A13">
              <w:rPr>
                <w:rFonts w:eastAsia="Arial" w:cs="Arial"/>
                <w:sz w:val="22"/>
                <w:lang w:val="en-GB"/>
              </w:rPr>
              <w:t>Scenario-based Assignment</w:t>
            </w:r>
          </w:p>
        </w:tc>
        <w:tc>
          <w:tcPr>
            <w:tcW w:w="1515" w:type="dxa"/>
            <w:tcBorders>
              <w:top w:val="single" w:sz="8" w:space="0" w:color="auto"/>
              <w:left w:val="single" w:sz="8" w:space="0" w:color="auto"/>
              <w:bottom w:val="single" w:sz="8" w:space="0" w:color="auto"/>
              <w:right w:val="single" w:sz="8" w:space="0" w:color="auto"/>
            </w:tcBorders>
            <w:vAlign w:val="center"/>
          </w:tcPr>
          <w:p w14:paraId="5A8C30F3" w14:textId="27D16FCB" w:rsidR="59619A13" w:rsidRDefault="59619A13" w:rsidP="59619A13">
            <w:pPr>
              <w:spacing w:line="276" w:lineRule="auto"/>
              <w:jc w:val="center"/>
            </w:pPr>
            <w:r w:rsidRPr="59619A13">
              <w:rPr>
                <w:rFonts w:eastAsia="Arial" w:cs="Arial"/>
                <w:sz w:val="22"/>
                <w:lang w:val="en-GB"/>
              </w:rPr>
              <w:t>5,000 words equivalent</w:t>
            </w:r>
          </w:p>
        </w:tc>
        <w:tc>
          <w:tcPr>
            <w:tcW w:w="1369" w:type="dxa"/>
            <w:tcBorders>
              <w:top w:val="single" w:sz="8" w:space="0" w:color="auto"/>
              <w:left w:val="single" w:sz="8" w:space="0" w:color="auto"/>
              <w:bottom w:val="single" w:sz="8" w:space="0" w:color="auto"/>
              <w:right w:val="single" w:sz="8" w:space="0" w:color="auto"/>
            </w:tcBorders>
            <w:vAlign w:val="center"/>
          </w:tcPr>
          <w:p w14:paraId="4E8E3C6A" w14:textId="51093F36" w:rsidR="59619A13" w:rsidRDefault="59619A13" w:rsidP="59619A13">
            <w:pPr>
              <w:spacing w:line="276" w:lineRule="auto"/>
              <w:jc w:val="center"/>
            </w:pPr>
            <w:r w:rsidRPr="59619A13">
              <w:rPr>
                <w:rFonts w:eastAsia="Arial" w:cs="Arial"/>
                <w:sz w:val="22"/>
                <w:lang w:val="en-GB"/>
              </w:rPr>
              <w:t>100%</w:t>
            </w:r>
          </w:p>
        </w:tc>
        <w:tc>
          <w:tcPr>
            <w:tcW w:w="1417" w:type="dxa"/>
            <w:tcBorders>
              <w:top w:val="single" w:sz="8" w:space="0" w:color="auto"/>
              <w:left w:val="single" w:sz="8" w:space="0" w:color="auto"/>
              <w:bottom w:val="single" w:sz="8" w:space="0" w:color="auto"/>
              <w:right w:val="single" w:sz="8" w:space="0" w:color="auto"/>
            </w:tcBorders>
            <w:vAlign w:val="center"/>
          </w:tcPr>
          <w:p w14:paraId="1C194B63" w14:textId="07706586" w:rsidR="59619A13" w:rsidRDefault="59619A13" w:rsidP="59619A13">
            <w:pPr>
              <w:spacing w:line="276" w:lineRule="auto"/>
              <w:jc w:val="center"/>
            </w:pPr>
            <w:r w:rsidRPr="59619A13">
              <w:rPr>
                <w:rFonts w:eastAsia="Arial" w:cs="Arial"/>
                <w:sz w:val="22"/>
                <w:lang w:val="en-GB"/>
              </w:rPr>
              <w:t>ALL</w:t>
            </w:r>
          </w:p>
        </w:tc>
        <w:tc>
          <w:tcPr>
            <w:tcW w:w="709" w:type="dxa"/>
            <w:tcBorders>
              <w:top w:val="single" w:sz="8" w:space="0" w:color="auto"/>
              <w:left w:val="single" w:sz="8" w:space="0" w:color="auto"/>
              <w:bottom w:val="single" w:sz="8" w:space="0" w:color="auto"/>
              <w:right w:val="single" w:sz="8" w:space="0" w:color="auto"/>
            </w:tcBorders>
            <w:vAlign w:val="center"/>
          </w:tcPr>
          <w:p w14:paraId="16931712" w14:textId="0C9808AD" w:rsidR="59619A13" w:rsidRDefault="59619A13" w:rsidP="59619A13">
            <w:pPr>
              <w:spacing w:line="276" w:lineRule="auto"/>
              <w:jc w:val="center"/>
            </w:pPr>
            <w:r w:rsidRPr="59619A13">
              <w:rPr>
                <w:rFonts w:eastAsia="Arial" w:cs="Arial"/>
                <w:sz w:val="22"/>
                <w:lang w:val="en-GB"/>
              </w:rPr>
              <w:t>Yes</w:t>
            </w:r>
          </w:p>
        </w:tc>
        <w:tc>
          <w:tcPr>
            <w:tcW w:w="992" w:type="dxa"/>
            <w:tcBorders>
              <w:top w:val="single" w:sz="8" w:space="0" w:color="auto"/>
              <w:left w:val="single" w:sz="8" w:space="0" w:color="auto"/>
              <w:bottom w:val="single" w:sz="8" w:space="0" w:color="auto"/>
              <w:right w:val="single" w:sz="8" w:space="0" w:color="auto"/>
            </w:tcBorders>
            <w:vAlign w:val="center"/>
          </w:tcPr>
          <w:p w14:paraId="7884AF3E" w14:textId="3C74EE39" w:rsidR="59619A13" w:rsidRDefault="59619A13" w:rsidP="59619A13">
            <w:pPr>
              <w:spacing w:line="276" w:lineRule="auto"/>
              <w:jc w:val="center"/>
            </w:pPr>
            <w:r w:rsidRPr="59619A13">
              <w:rPr>
                <w:rFonts w:eastAsia="Arial" w:cs="Arial"/>
                <w:sz w:val="22"/>
                <w:lang w:val="en-GB"/>
              </w:rPr>
              <w:t>Core</w:t>
            </w:r>
          </w:p>
        </w:tc>
      </w:tr>
    </w:tbl>
    <w:p w14:paraId="0D828FDE" w14:textId="0A658B3D" w:rsidR="00006337" w:rsidRDefault="1F3BAFAB" w:rsidP="59619A13">
      <w:pPr>
        <w:spacing w:line="276" w:lineRule="auto"/>
      </w:pPr>
      <w:r w:rsidRPr="71749DF7">
        <w:rPr>
          <w:rFonts w:eastAsia="Arial" w:cs="Arial"/>
          <w:sz w:val="22"/>
          <w:lang w:val="en-GB"/>
        </w:rPr>
        <w:t xml:space="preserve"> </w:t>
      </w:r>
    </w:p>
    <w:p w14:paraId="340FEFC2" w14:textId="5606A4BE" w:rsidR="71749DF7" w:rsidRDefault="71749DF7">
      <w:r>
        <w:br w:type="page"/>
      </w:r>
    </w:p>
    <w:p w14:paraId="65571CBD" w14:textId="77777777" w:rsidR="008C74A5" w:rsidRDefault="008C74A5">
      <w:pPr>
        <w:rPr>
          <w:rFonts w:eastAsia="Arial" w:cs="Arial"/>
          <w:b/>
          <w:bCs/>
          <w:lang w:val="en-GB"/>
        </w:rPr>
      </w:pPr>
      <w:r>
        <w:rPr>
          <w:rFonts w:eastAsia="Arial" w:cs="Arial"/>
          <w:b/>
          <w:bCs/>
          <w:lang w:val="en-GB"/>
        </w:rPr>
        <w:lastRenderedPageBreak/>
        <w:t>Assessment: Scenario-based Assignment Overview</w:t>
      </w:r>
    </w:p>
    <w:p w14:paraId="1B04E18F" w14:textId="763C7AE9" w:rsidR="004B24F3" w:rsidRDefault="008C74A5" w:rsidP="000E255B">
      <w:pPr>
        <w:jc w:val="both"/>
        <w:rPr>
          <w:rFonts w:eastAsia="Arial" w:cs="Arial"/>
          <w:lang w:val="en-GB"/>
        </w:rPr>
      </w:pPr>
      <w:r>
        <w:rPr>
          <w:rFonts w:eastAsia="Arial" w:cs="Arial"/>
          <w:lang w:val="en-GB"/>
        </w:rPr>
        <w:t>In this assignment, s</w:t>
      </w:r>
      <w:r w:rsidRPr="008C74A5">
        <w:rPr>
          <w:rFonts w:eastAsia="Arial" w:cs="Arial"/>
          <w:lang w:val="en-GB"/>
        </w:rPr>
        <w:t>tudents</w:t>
      </w:r>
      <w:r>
        <w:rPr>
          <w:rFonts w:eastAsia="Arial" w:cs="Arial"/>
          <w:lang w:val="en-GB"/>
        </w:rPr>
        <w:t xml:space="preserve"> will be asked to take up the role of a cloud data expert working closely with an </w:t>
      </w:r>
      <w:r w:rsidR="00693286">
        <w:rPr>
          <w:rFonts w:eastAsia="Arial" w:cs="Arial"/>
          <w:lang w:val="en-GB"/>
        </w:rPr>
        <w:t>o</w:t>
      </w:r>
      <w:r>
        <w:rPr>
          <w:rFonts w:eastAsia="Arial" w:cs="Arial"/>
          <w:lang w:val="en-GB"/>
        </w:rPr>
        <w:t xml:space="preserve">rganisation who would like to move parts of their operations in the cloud. </w:t>
      </w:r>
      <w:r w:rsidR="00693286">
        <w:rPr>
          <w:rFonts w:eastAsia="Arial" w:cs="Arial"/>
          <w:lang w:val="en-GB"/>
        </w:rPr>
        <w:t>Students</w:t>
      </w:r>
      <w:r>
        <w:rPr>
          <w:rFonts w:eastAsia="Arial" w:cs="Arial"/>
          <w:lang w:val="en-GB"/>
        </w:rPr>
        <w:t xml:space="preserve"> will have at their disposal </w:t>
      </w:r>
      <w:r w:rsidR="00A94858">
        <w:rPr>
          <w:rFonts w:eastAsia="Arial" w:cs="Arial"/>
          <w:lang w:val="en-GB"/>
        </w:rPr>
        <w:t>a list of scenarios with their requirements</w:t>
      </w:r>
      <w:r w:rsidR="000E255B">
        <w:rPr>
          <w:rFonts w:eastAsia="Arial" w:cs="Arial"/>
          <w:lang w:val="en-GB"/>
        </w:rPr>
        <w:t xml:space="preserve"> following an initial meeting with the client, or they could suggest a scenario of their own if they so desire (will need to confirm with the lecturer if this is the case by </w:t>
      </w:r>
      <w:r w:rsidR="007F0F90">
        <w:rPr>
          <w:rFonts w:eastAsia="Arial" w:cs="Arial"/>
          <w:lang w:val="en-GB"/>
        </w:rPr>
        <w:t>the end of Lecture 6</w:t>
      </w:r>
      <w:r w:rsidR="00602E9D">
        <w:rPr>
          <w:rFonts w:eastAsia="Arial" w:cs="Arial"/>
          <w:lang w:val="en-GB"/>
        </w:rPr>
        <w:t xml:space="preserve"> if this is the case</w:t>
      </w:r>
      <w:r w:rsidR="007F0F90">
        <w:rPr>
          <w:rFonts w:eastAsia="Arial" w:cs="Arial"/>
          <w:lang w:val="en-GB"/>
        </w:rPr>
        <w:t>).</w:t>
      </w:r>
    </w:p>
    <w:p w14:paraId="03831A41" w14:textId="1DDF747A" w:rsidR="00602E9D" w:rsidRDefault="002013EE" w:rsidP="000E255B">
      <w:pPr>
        <w:jc w:val="both"/>
        <w:rPr>
          <w:rFonts w:eastAsia="Arial" w:cs="Arial"/>
          <w:lang w:val="en-GB"/>
        </w:rPr>
      </w:pPr>
      <w:r w:rsidRPr="71749DF7">
        <w:rPr>
          <w:rFonts w:eastAsia="Arial" w:cs="Arial"/>
          <w:lang w:val="en-GB"/>
        </w:rPr>
        <w:t>The objective of the report is to research the organisation</w:t>
      </w:r>
      <w:r w:rsidR="00D561ED" w:rsidRPr="71749DF7">
        <w:rPr>
          <w:rFonts w:eastAsia="Arial" w:cs="Arial"/>
          <w:lang w:val="en-GB"/>
        </w:rPr>
        <w:t>al</w:t>
      </w:r>
      <w:r w:rsidRPr="71749DF7">
        <w:rPr>
          <w:rFonts w:eastAsia="Arial" w:cs="Arial"/>
          <w:lang w:val="en-GB"/>
        </w:rPr>
        <w:t xml:space="preserve"> requirements (what the client thinks they need), as well as other requirements of other companies that </w:t>
      </w:r>
      <w:r w:rsidR="00677C9B" w:rsidRPr="71749DF7">
        <w:rPr>
          <w:rFonts w:eastAsia="Arial" w:cs="Arial"/>
          <w:lang w:val="en-GB"/>
        </w:rPr>
        <w:t>have migrated recently in the cloud in the same sector (what the sector does)</w:t>
      </w:r>
      <w:r w:rsidR="6FF2041E" w:rsidRPr="71749DF7">
        <w:rPr>
          <w:rFonts w:eastAsia="Arial" w:cs="Arial"/>
          <w:lang w:val="en-GB"/>
        </w:rPr>
        <w:t xml:space="preserve"> </w:t>
      </w:r>
      <w:r w:rsidR="00677C9B" w:rsidRPr="71749DF7">
        <w:rPr>
          <w:rFonts w:eastAsia="Arial" w:cs="Arial"/>
          <w:lang w:val="en-GB"/>
        </w:rPr>
        <w:t>and suggest some options</w:t>
      </w:r>
      <w:r w:rsidR="00D24458" w:rsidRPr="71749DF7">
        <w:rPr>
          <w:rFonts w:eastAsia="Arial" w:cs="Arial"/>
          <w:lang w:val="en-GB"/>
        </w:rPr>
        <w:t xml:space="preserve"> of cloud services that the client should consider.</w:t>
      </w:r>
      <w:r w:rsidR="003B4847" w:rsidRPr="71749DF7">
        <w:rPr>
          <w:rFonts w:eastAsia="Arial" w:cs="Arial"/>
          <w:lang w:val="en-GB"/>
        </w:rPr>
        <w:t xml:space="preserve"> Students may also choose to implement an example of these technologies for the client to see</w:t>
      </w:r>
      <w:r w:rsidR="00F75789" w:rsidRPr="71749DF7">
        <w:rPr>
          <w:rFonts w:eastAsia="Arial" w:cs="Arial"/>
          <w:lang w:val="en-GB"/>
        </w:rPr>
        <w:t xml:space="preserve"> how it would work </w:t>
      </w:r>
      <w:r w:rsidR="00F43F6B" w:rsidRPr="71749DF7">
        <w:rPr>
          <w:rFonts w:eastAsia="Arial" w:cs="Arial"/>
          <w:lang w:val="en-GB"/>
        </w:rPr>
        <w:t>in their case.</w:t>
      </w:r>
    </w:p>
    <w:p w14:paraId="78C9BCCC" w14:textId="0A0843C8" w:rsidR="00F43F6B" w:rsidRDefault="00F43F6B" w:rsidP="000E255B">
      <w:pPr>
        <w:jc w:val="both"/>
        <w:rPr>
          <w:rFonts w:eastAsia="Arial" w:cs="Arial"/>
          <w:lang w:val="en-GB"/>
        </w:rPr>
      </w:pPr>
      <w:r>
        <w:rPr>
          <w:rFonts w:eastAsia="Arial" w:cs="Arial"/>
          <w:lang w:val="en-GB"/>
        </w:rPr>
        <w:t>Here is how you could tackle this report:</w:t>
      </w:r>
    </w:p>
    <w:p w14:paraId="4C0D8697" w14:textId="712C4C03" w:rsidR="00F43F6B" w:rsidRPr="003F7274" w:rsidRDefault="00F43F6B" w:rsidP="00F43F6B">
      <w:pPr>
        <w:pStyle w:val="ListParagraph"/>
        <w:numPr>
          <w:ilvl w:val="0"/>
          <w:numId w:val="5"/>
        </w:numPr>
        <w:jc w:val="both"/>
        <w:rPr>
          <w:rFonts w:eastAsia="Arial" w:cs="Arial"/>
          <w:color w:val="00B0F0"/>
          <w:lang w:val="en-GB"/>
        </w:rPr>
      </w:pPr>
      <w:r w:rsidRPr="003F7274">
        <w:rPr>
          <w:rFonts w:eastAsia="Arial" w:cs="Arial"/>
          <w:color w:val="00B0F0"/>
          <w:lang w:val="en-GB"/>
        </w:rPr>
        <w:t>Go through the user case</w:t>
      </w:r>
      <w:r w:rsidR="5DDB7CFA" w:rsidRPr="003F7274">
        <w:rPr>
          <w:rFonts w:eastAsia="Arial" w:cs="Arial"/>
          <w:color w:val="00B0F0"/>
          <w:lang w:val="en-GB"/>
        </w:rPr>
        <w:t>s</w:t>
      </w:r>
      <w:r w:rsidRPr="003F7274">
        <w:rPr>
          <w:rFonts w:eastAsia="Arial" w:cs="Arial"/>
          <w:color w:val="00B0F0"/>
          <w:lang w:val="en-GB"/>
        </w:rPr>
        <w:t xml:space="preserve"> provided</w:t>
      </w:r>
      <w:r w:rsidR="510E8BCF" w:rsidRPr="003F7274">
        <w:rPr>
          <w:rFonts w:eastAsia="Arial" w:cs="Arial"/>
          <w:color w:val="00B0F0"/>
          <w:lang w:val="en-GB"/>
        </w:rPr>
        <w:t xml:space="preserve"> (or the one that you have chosen)</w:t>
      </w:r>
      <w:r w:rsidRPr="003F7274">
        <w:rPr>
          <w:rFonts w:eastAsia="Arial" w:cs="Arial"/>
          <w:color w:val="00B0F0"/>
          <w:lang w:val="en-GB"/>
        </w:rPr>
        <w:t xml:space="preserve"> and</w:t>
      </w:r>
      <w:r w:rsidR="4008EA92" w:rsidRPr="003F7274">
        <w:rPr>
          <w:rFonts w:eastAsia="Arial" w:cs="Arial"/>
          <w:color w:val="00B0F0"/>
          <w:lang w:val="en-GB"/>
        </w:rPr>
        <w:t xml:space="preserve"> identify</w:t>
      </w:r>
      <w:r w:rsidRPr="003F7274">
        <w:rPr>
          <w:rFonts w:eastAsia="Arial" w:cs="Arial"/>
          <w:color w:val="00B0F0"/>
          <w:lang w:val="en-GB"/>
        </w:rPr>
        <w:t xml:space="preserve"> the requirements listed</w:t>
      </w:r>
      <w:r w:rsidR="0059234F" w:rsidRPr="003F7274">
        <w:rPr>
          <w:rFonts w:eastAsia="Arial" w:cs="Arial"/>
          <w:color w:val="00B0F0"/>
          <w:lang w:val="en-GB"/>
        </w:rPr>
        <w:t xml:space="preserve">. Define the problem and the needs of the </w:t>
      </w:r>
      <w:r w:rsidR="00F5575D" w:rsidRPr="003F7274">
        <w:rPr>
          <w:rFonts w:eastAsia="Arial" w:cs="Arial"/>
          <w:color w:val="00B0F0"/>
          <w:lang w:val="en-GB"/>
        </w:rPr>
        <w:t>organisation.</w:t>
      </w:r>
    </w:p>
    <w:p w14:paraId="3C2413EC" w14:textId="1B116A7F" w:rsidR="00F43F6B" w:rsidRPr="003F7274" w:rsidRDefault="00967AF3" w:rsidP="00F43F6B">
      <w:pPr>
        <w:pStyle w:val="ListParagraph"/>
        <w:numPr>
          <w:ilvl w:val="0"/>
          <w:numId w:val="5"/>
        </w:numPr>
        <w:jc w:val="both"/>
        <w:rPr>
          <w:rFonts w:eastAsia="Arial" w:cs="Arial"/>
          <w:color w:val="00B0F0"/>
          <w:lang w:val="en-GB"/>
        </w:rPr>
      </w:pPr>
      <w:r w:rsidRPr="003F7274">
        <w:rPr>
          <w:rFonts w:eastAsia="Arial" w:cs="Arial"/>
          <w:color w:val="00B0F0"/>
          <w:lang w:val="en-GB"/>
        </w:rPr>
        <w:t>Research what others are doing in the sector and what the typical needs of the sector are</w:t>
      </w:r>
      <w:r w:rsidR="00F5575D" w:rsidRPr="003F7274">
        <w:rPr>
          <w:rFonts w:eastAsia="Arial" w:cs="Arial"/>
          <w:color w:val="00B0F0"/>
          <w:lang w:val="en-GB"/>
        </w:rPr>
        <w:t xml:space="preserve"> when it comes to cloud computing. Consider cloud economies and different cloud payment models.</w:t>
      </w:r>
    </w:p>
    <w:p w14:paraId="3165AA81" w14:textId="4C6D95A0" w:rsidR="00967AF3" w:rsidRDefault="0059234F" w:rsidP="00F43F6B">
      <w:pPr>
        <w:pStyle w:val="ListParagraph"/>
        <w:numPr>
          <w:ilvl w:val="0"/>
          <w:numId w:val="5"/>
        </w:numPr>
        <w:jc w:val="both"/>
        <w:rPr>
          <w:rFonts w:eastAsia="Arial" w:cs="Arial"/>
          <w:lang w:val="en-GB"/>
        </w:rPr>
      </w:pPr>
      <w:r w:rsidRPr="71749DF7">
        <w:rPr>
          <w:rFonts w:eastAsia="Arial" w:cs="Arial"/>
          <w:lang w:val="en-GB"/>
        </w:rPr>
        <w:t xml:space="preserve">Review the industry and academic literature </w:t>
      </w:r>
      <w:r w:rsidR="00F5575D" w:rsidRPr="71749DF7">
        <w:rPr>
          <w:rFonts w:eastAsia="Arial" w:cs="Arial"/>
          <w:lang w:val="en-GB"/>
        </w:rPr>
        <w:t>on</w:t>
      </w:r>
      <w:r w:rsidR="00693286" w:rsidRPr="71749DF7">
        <w:rPr>
          <w:rFonts w:eastAsia="Arial" w:cs="Arial"/>
          <w:lang w:val="en-GB"/>
        </w:rPr>
        <w:t xml:space="preserve"> aspects of</w:t>
      </w:r>
      <w:r w:rsidRPr="71749DF7">
        <w:rPr>
          <w:rFonts w:eastAsia="Arial" w:cs="Arial"/>
          <w:lang w:val="en-GB"/>
        </w:rPr>
        <w:t xml:space="preserve"> cloud computing</w:t>
      </w:r>
      <w:r w:rsidR="00D561ED" w:rsidRPr="71749DF7">
        <w:rPr>
          <w:rFonts w:eastAsia="Arial" w:cs="Arial"/>
          <w:lang w:val="en-GB"/>
        </w:rPr>
        <w:t xml:space="preserve"> offerings (AWS, Google Cloud, Microsoft Azure)</w:t>
      </w:r>
      <w:r w:rsidRPr="71749DF7">
        <w:rPr>
          <w:rFonts w:eastAsia="Arial" w:cs="Arial"/>
          <w:lang w:val="en-GB"/>
        </w:rPr>
        <w:t xml:space="preserve"> </w:t>
      </w:r>
      <w:r w:rsidR="00693286" w:rsidRPr="71749DF7">
        <w:rPr>
          <w:rFonts w:eastAsia="Arial" w:cs="Arial"/>
          <w:lang w:val="en-GB"/>
        </w:rPr>
        <w:t>that would be relevant for the client’s requirements</w:t>
      </w:r>
    </w:p>
    <w:p w14:paraId="2B8724AA" w14:textId="230047CD" w:rsidR="454928E6" w:rsidRDefault="454928E6" w:rsidP="71749DF7">
      <w:pPr>
        <w:pStyle w:val="ListParagraph"/>
        <w:numPr>
          <w:ilvl w:val="0"/>
          <w:numId w:val="5"/>
        </w:numPr>
        <w:jc w:val="both"/>
        <w:rPr>
          <w:rFonts w:eastAsia="Arial" w:cs="Arial"/>
          <w:szCs w:val="20"/>
          <w:lang w:val="en-GB"/>
        </w:rPr>
      </w:pPr>
      <w:r w:rsidRPr="00B47BB5">
        <w:rPr>
          <w:rFonts w:eastAsia="Arial" w:cs="Arial"/>
          <w:color w:val="00B050"/>
          <w:szCs w:val="20"/>
          <w:lang w:val="en-GB"/>
        </w:rPr>
        <w:t>Design</w:t>
      </w:r>
      <w:r w:rsidR="1AEA6C18" w:rsidRPr="00B47BB5">
        <w:rPr>
          <w:rFonts w:eastAsia="Arial" w:cs="Arial"/>
          <w:color w:val="00B050"/>
          <w:szCs w:val="20"/>
          <w:lang w:val="en-GB"/>
        </w:rPr>
        <w:t xml:space="preserve"> and d</w:t>
      </w:r>
      <w:r w:rsidRPr="00B47BB5">
        <w:rPr>
          <w:rFonts w:eastAsia="Arial" w:cs="Arial"/>
          <w:color w:val="00B050"/>
          <w:szCs w:val="20"/>
          <w:lang w:val="en-GB"/>
        </w:rPr>
        <w:t>raw cloud architecture diagramme</w:t>
      </w:r>
      <w:r w:rsidR="133F8BD8" w:rsidRPr="00B47BB5">
        <w:rPr>
          <w:rFonts w:eastAsia="Arial" w:cs="Arial"/>
          <w:color w:val="00B050"/>
          <w:szCs w:val="20"/>
          <w:lang w:val="en-GB"/>
        </w:rPr>
        <w:t>s</w:t>
      </w:r>
      <w:r w:rsidRPr="00B47BB5">
        <w:rPr>
          <w:rFonts w:eastAsia="Arial" w:cs="Arial"/>
          <w:color w:val="00B050"/>
          <w:szCs w:val="20"/>
          <w:lang w:val="en-GB"/>
        </w:rPr>
        <w:t xml:space="preserve"> for the current and proposed systems and information architecture</w:t>
      </w:r>
      <w:r w:rsidRPr="71749DF7">
        <w:rPr>
          <w:rFonts w:eastAsia="Arial" w:cs="Arial"/>
          <w:szCs w:val="20"/>
          <w:lang w:val="en-GB"/>
        </w:rPr>
        <w:t>.</w:t>
      </w:r>
    </w:p>
    <w:p w14:paraId="180D1601" w14:textId="54302BC1" w:rsidR="00967AF3" w:rsidRDefault="00652DB9" w:rsidP="00F43F6B">
      <w:pPr>
        <w:pStyle w:val="ListParagraph"/>
        <w:numPr>
          <w:ilvl w:val="0"/>
          <w:numId w:val="5"/>
        </w:numPr>
        <w:jc w:val="both"/>
        <w:rPr>
          <w:rFonts w:eastAsia="Arial" w:cs="Arial"/>
          <w:lang w:val="en-GB"/>
        </w:rPr>
      </w:pPr>
      <w:r w:rsidRPr="71749DF7">
        <w:rPr>
          <w:rFonts w:eastAsia="Arial" w:cs="Arial"/>
          <w:lang w:val="en-GB"/>
        </w:rPr>
        <w:t>Discuss your findings and m</w:t>
      </w:r>
      <w:r w:rsidR="00F6289F" w:rsidRPr="71749DF7">
        <w:rPr>
          <w:rFonts w:eastAsia="Arial" w:cs="Arial"/>
          <w:lang w:val="en-GB"/>
        </w:rPr>
        <w:t>ake recommendations on next steps the client needs to take for successful migration to the cloud</w:t>
      </w:r>
      <w:r w:rsidR="004C4D20" w:rsidRPr="71749DF7">
        <w:rPr>
          <w:rFonts w:eastAsia="Arial" w:cs="Arial"/>
          <w:lang w:val="en-GB"/>
        </w:rPr>
        <w:t xml:space="preserve"> </w:t>
      </w:r>
      <w:r w:rsidRPr="71749DF7">
        <w:rPr>
          <w:rFonts w:eastAsia="Arial" w:cs="Arial"/>
          <w:lang w:val="en-GB"/>
        </w:rPr>
        <w:t>and possibilities for</w:t>
      </w:r>
      <w:r w:rsidR="004C4D20" w:rsidRPr="71749DF7">
        <w:rPr>
          <w:rFonts w:eastAsia="Arial" w:cs="Arial"/>
          <w:lang w:val="en-GB"/>
        </w:rPr>
        <w:t xml:space="preserve"> grow</w:t>
      </w:r>
      <w:r w:rsidR="008C2392" w:rsidRPr="71749DF7">
        <w:rPr>
          <w:rFonts w:eastAsia="Arial" w:cs="Arial"/>
          <w:lang w:val="en-GB"/>
        </w:rPr>
        <w:t>th</w:t>
      </w:r>
      <w:r w:rsidR="004C4D20" w:rsidRPr="71749DF7">
        <w:rPr>
          <w:rFonts w:eastAsia="Arial" w:cs="Arial"/>
          <w:lang w:val="en-GB"/>
        </w:rPr>
        <w:t xml:space="preserve"> and innovat</w:t>
      </w:r>
      <w:r w:rsidR="008C2392" w:rsidRPr="71749DF7">
        <w:rPr>
          <w:rFonts w:eastAsia="Arial" w:cs="Arial"/>
          <w:lang w:val="en-GB"/>
        </w:rPr>
        <w:t>ion using cloud technologies</w:t>
      </w:r>
      <w:r w:rsidR="004C4D20" w:rsidRPr="71749DF7">
        <w:rPr>
          <w:rFonts w:eastAsia="Arial" w:cs="Arial"/>
          <w:lang w:val="en-GB"/>
        </w:rPr>
        <w:t>.</w:t>
      </w:r>
    </w:p>
    <w:p w14:paraId="570B5C09" w14:textId="7AD41C22" w:rsidR="009F298A" w:rsidRPr="009F298A" w:rsidRDefault="009F298A" w:rsidP="009F298A">
      <w:pPr>
        <w:jc w:val="both"/>
        <w:rPr>
          <w:rFonts w:eastAsia="Arial" w:cs="Arial"/>
          <w:lang w:val="en-GB"/>
        </w:rPr>
      </w:pPr>
      <w:r>
        <w:rPr>
          <w:rFonts w:eastAsia="Arial" w:cs="Arial"/>
          <w:lang w:val="en-GB"/>
        </w:rPr>
        <w:t xml:space="preserve">Note that whilst you will need to be as thorough in terms of your research as with any academic piece, the target reader of this report is </w:t>
      </w:r>
      <w:r w:rsidR="008762AC">
        <w:rPr>
          <w:rFonts w:eastAsia="Arial" w:cs="Arial"/>
          <w:lang w:val="en-GB"/>
        </w:rPr>
        <w:t xml:space="preserve">a chief executive or manager of the company, so remember to adjust your tone accordingly. </w:t>
      </w:r>
    </w:p>
    <w:p w14:paraId="1FAB4F66" w14:textId="7E72FD45" w:rsidR="004C4D20" w:rsidRDefault="00B47B55" w:rsidP="008C2392">
      <w:pPr>
        <w:jc w:val="both"/>
        <w:rPr>
          <w:rFonts w:eastAsia="Arial" w:cs="Arial"/>
          <w:lang w:val="en-GB"/>
        </w:rPr>
      </w:pPr>
      <w:r w:rsidRPr="71749DF7">
        <w:rPr>
          <w:rFonts w:eastAsia="Arial" w:cs="Arial"/>
          <w:lang w:val="en-GB"/>
        </w:rPr>
        <w:t xml:space="preserve">The report is worth 100% of the overall mark for this module. It will be marked on clarity and readability of the sections below, as well as on the variety of recommendations </w:t>
      </w:r>
      <w:r w:rsidR="00B468D8" w:rsidRPr="71749DF7">
        <w:rPr>
          <w:rFonts w:eastAsia="Arial" w:cs="Arial"/>
          <w:lang w:val="en-GB"/>
        </w:rPr>
        <w:t xml:space="preserve">and ability to critically review all the information you will have available to you at the time of writing the report and make recommendations. </w:t>
      </w:r>
      <w:r w:rsidR="008C2392" w:rsidRPr="71749DF7">
        <w:rPr>
          <w:rFonts w:eastAsia="Arial" w:cs="Arial"/>
          <w:lang w:val="en-GB"/>
        </w:rPr>
        <w:t>Here are some suggested sections of the report and their allocated marks:</w:t>
      </w:r>
    </w:p>
    <w:p w14:paraId="79CD73A2" w14:textId="3C44BD90" w:rsidR="008C2392" w:rsidRDefault="008C2392" w:rsidP="71749DF7">
      <w:pPr>
        <w:jc w:val="both"/>
        <w:rPr>
          <w:rFonts w:eastAsia="Arial" w:cs="Arial"/>
          <w:b/>
          <w:bCs/>
          <w:lang w:val="en-GB"/>
        </w:rPr>
      </w:pPr>
      <w:r w:rsidRPr="71749DF7">
        <w:rPr>
          <w:rFonts w:eastAsia="Arial" w:cs="Arial"/>
          <w:b/>
          <w:bCs/>
          <w:lang w:val="en-GB"/>
        </w:rPr>
        <w:t>Executive summary</w:t>
      </w:r>
      <w:r w:rsidR="00181191" w:rsidRPr="71749DF7">
        <w:rPr>
          <w:rFonts w:eastAsia="Arial" w:cs="Arial"/>
          <w:b/>
          <w:bCs/>
          <w:lang w:val="en-GB"/>
        </w:rPr>
        <w:t xml:space="preserve"> (10 points)</w:t>
      </w:r>
    </w:p>
    <w:p w14:paraId="3697D0E1" w14:textId="1AF0235E" w:rsidR="00181191" w:rsidRDefault="00181191" w:rsidP="008C2392">
      <w:pPr>
        <w:jc w:val="both"/>
        <w:rPr>
          <w:rFonts w:eastAsia="Arial" w:cs="Arial"/>
          <w:lang w:val="en-GB"/>
        </w:rPr>
      </w:pPr>
      <w:r w:rsidRPr="71749DF7">
        <w:rPr>
          <w:rFonts w:eastAsia="Arial" w:cs="Arial"/>
          <w:lang w:val="en-GB"/>
        </w:rPr>
        <w:t>This is where you will summarise the main requirements, scope of the report</w:t>
      </w:r>
      <w:r w:rsidR="00496FCE" w:rsidRPr="71749DF7">
        <w:rPr>
          <w:rFonts w:eastAsia="Arial" w:cs="Arial"/>
          <w:lang w:val="en-GB"/>
        </w:rPr>
        <w:t xml:space="preserve">, findings and recommendations. This part should </w:t>
      </w:r>
      <w:r w:rsidR="74F45104" w:rsidRPr="71749DF7">
        <w:rPr>
          <w:rFonts w:eastAsia="Arial" w:cs="Arial"/>
          <w:lang w:val="en-GB"/>
        </w:rPr>
        <w:t xml:space="preserve">be clear and self-contained </w:t>
      </w:r>
      <w:r w:rsidR="00FC221E" w:rsidRPr="71749DF7">
        <w:rPr>
          <w:rFonts w:eastAsia="Arial" w:cs="Arial"/>
          <w:lang w:val="en-GB"/>
        </w:rPr>
        <w:t>and should include everything the busy executive needs to know about your report.</w:t>
      </w:r>
    </w:p>
    <w:p w14:paraId="56411686" w14:textId="6E478BA8" w:rsidR="00FC221E" w:rsidRPr="00ED2942" w:rsidRDefault="00FC221E" w:rsidP="008C2392">
      <w:pPr>
        <w:jc w:val="both"/>
        <w:rPr>
          <w:rFonts w:eastAsia="Arial" w:cs="Arial"/>
          <w:b/>
          <w:bCs/>
          <w:lang w:val="en-GB"/>
        </w:rPr>
      </w:pPr>
      <w:r w:rsidRPr="00ED2942">
        <w:rPr>
          <w:rFonts w:eastAsia="Arial" w:cs="Arial"/>
          <w:b/>
          <w:bCs/>
          <w:lang w:val="en-GB"/>
        </w:rPr>
        <w:t>Introduction (5 points)</w:t>
      </w:r>
    </w:p>
    <w:p w14:paraId="49C5A351" w14:textId="3FBCB07D" w:rsidR="00FC221E" w:rsidRDefault="00FC221E" w:rsidP="008C2392">
      <w:pPr>
        <w:jc w:val="both"/>
        <w:rPr>
          <w:rFonts w:eastAsia="Arial" w:cs="Arial"/>
          <w:lang w:val="en-GB"/>
        </w:rPr>
      </w:pPr>
      <w:r>
        <w:rPr>
          <w:rFonts w:eastAsia="Arial" w:cs="Arial"/>
          <w:lang w:val="en-GB"/>
        </w:rPr>
        <w:t>Introducing the repo</w:t>
      </w:r>
      <w:r w:rsidR="00B33D12">
        <w:rPr>
          <w:rFonts w:eastAsia="Arial" w:cs="Arial"/>
          <w:lang w:val="en-GB"/>
        </w:rPr>
        <w:t xml:space="preserve">rt’s scope and aims, the challenges the organisation faces as included in the requirements and </w:t>
      </w:r>
      <w:r w:rsidR="00ED2942">
        <w:rPr>
          <w:rFonts w:eastAsia="Arial" w:cs="Arial"/>
          <w:lang w:val="en-GB"/>
        </w:rPr>
        <w:t>a brief overview of the structure of the report.</w:t>
      </w:r>
    </w:p>
    <w:p w14:paraId="1E413D91" w14:textId="7F945FF3" w:rsidR="00ED2942" w:rsidRDefault="00ED2942" w:rsidP="008C2392">
      <w:pPr>
        <w:jc w:val="both"/>
        <w:rPr>
          <w:rFonts w:eastAsia="Arial" w:cs="Arial"/>
          <w:b/>
          <w:bCs/>
          <w:lang w:val="en-GB"/>
        </w:rPr>
      </w:pPr>
      <w:r w:rsidRPr="0096573C">
        <w:rPr>
          <w:rFonts w:eastAsia="Arial" w:cs="Arial"/>
          <w:b/>
          <w:bCs/>
          <w:lang w:val="en-GB"/>
        </w:rPr>
        <w:t>Literature Review (</w:t>
      </w:r>
      <w:r w:rsidR="00740880">
        <w:rPr>
          <w:rFonts w:eastAsia="Arial" w:cs="Arial"/>
          <w:b/>
          <w:bCs/>
          <w:lang w:val="en-GB"/>
        </w:rPr>
        <w:t>1</w:t>
      </w:r>
      <w:r w:rsidR="001E19FE">
        <w:rPr>
          <w:rFonts w:eastAsia="Arial" w:cs="Arial"/>
          <w:b/>
          <w:bCs/>
          <w:lang w:val="en-GB"/>
        </w:rPr>
        <w:t>5</w:t>
      </w:r>
      <w:r w:rsidRPr="0096573C">
        <w:rPr>
          <w:rFonts w:eastAsia="Arial" w:cs="Arial"/>
          <w:b/>
          <w:bCs/>
          <w:lang w:val="en-GB"/>
        </w:rPr>
        <w:t xml:space="preserve"> points)</w:t>
      </w:r>
    </w:p>
    <w:p w14:paraId="60B552C1" w14:textId="72FACFC8" w:rsidR="006361BA" w:rsidRDefault="00584A54" w:rsidP="008C2392">
      <w:pPr>
        <w:jc w:val="both"/>
        <w:rPr>
          <w:rFonts w:eastAsia="Arial" w:cs="Arial"/>
          <w:lang w:val="en-GB"/>
        </w:rPr>
      </w:pPr>
      <w:r w:rsidRPr="71749DF7">
        <w:rPr>
          <w:rFonts w:eastAsia="Arial" w:cs="Arial"/>
          <w:lang w:val="en-GB"/>
        </w:rPr>
        <w:t>A critical literature review of both the industry and academic literature</w:t>
      </w:r>
      <w:r w:rsidR="00E3157A" w:rsidRPr="71749DF7">
        <w:rPr>
          <w:rFonts w:eastAsia="Arial" w:cs="Arial"/>
          <w:lang w:val="en-GB"/>
        </w:rPr>
        <w:t xml:space="preserve"> supporting your recommendations. Use any search engine to look for cloud computing migration user case</w:t>
      </w:r>
      <w:r w:rsidR="00E70D5C" w:rsidRPr="71749DF7">
        <w:rPr>
          <w:rFonts w:eastAsia="Arial" w:cs="Arial"/>
          <w:lang w:val="en-GB"/>
        </w:rPr>
        <w:t xml:space="preserve">s; use the library search </w:t>
      </w:r>
      <w:r w:rsidR="000236CA" w:rsidRPr="71749DF7">
        <w:rPr>
          <w:rFonts w:eastAsia="Arial" w:cs="Arial"/>
          <w:lang w:val="en-GB"/>
        </w:rPr>
        <w:t>pages (</w:t>
      </w:r>
      <w:hyperlink r:id="rId10">
        <w:r w:rsidR="000236CA" w:rsidRPr="71749DF7">
          <w:rPr>
            <w:rStyle w:val="Hyperlink"/>
            <w:rFonts w:eastAsia="Arial" w:cs="Arial"/>
            <w:lang w:val="en-GB"/>
          </w:rPr>
          <w:t>https://libguides.uos.ac.uk/</w:t>
        </w:r>
      </w:hyperlink>
      <w:r w:rsidR="000236CA" w:rsidRPr="71749DF7">
        <w:rPr>
          <w:rFonts w:eastAsia="Arial" w:cs="Arial"/>
          <w:lang w:val="en-GB"/>
        </w:rPr>
        <w:t>)</w:t>
      </w:r>
      <w:r w:rsidR="004A0363" w:rsidRPr="71749DF7">
        <w:rPr>
          <w:rFonts w:eastAsia="Arial" w:cs="Arial"/>
          <w:lang w:val="en-GB"/>
        </w:rPr>
        <w:t>,</w:t>
      </w:r>
      <w:r w:rsidR="000236CA" w:rsidRPr="71749DF7">
        <w:rPr>
          <w:rFonts w:eastAsia="Arial" w:cs="Arial"/>
          <w:lang w:val="en-GB"/>
        </w:rPr>
        <w:t xml:space="preserve"> </w:t>
      </w:r>
      <w:r w:rsidR="004A0363" w:rsidRPr="71749DF7">
        <w:rPr>
          <w:rFonts w:eastAsia="Arial" w:cs="Arial"/>
          <w:lang w:val="en-GB"/>
        </w:rPr>
        <w:t>the IEEE Xplore pages (</w:t>
      </w:r>
      <w:hyperlink r:id="rId11">
        <w:r w:rsidR="004A0363" w:rsidRPr="71749DF7">
          <w:rPr>
            <w:rStyle w:val="Hyperlink"/>
            <w:rFonts w:eastAsia="Arial" w:cs="Arial"/>
            <w:lang w:val="en-GB"/>
          </w:rPr>
          <w:t>https://ieeexplore.ieee.org/Xplore/home.jsp</w:t>
        </w:r>
      </w:hyperlink>
      <w:r w:rsidR="004A0363" w:rsidRPr="71749DF7">
        <w:rPr>
          <w:rFonts w:eastAsia="Arial" w:cs="Arial"/>
          <w:lang w:val="en-GB"/>
        </w:rPr>
        <w:t xml:space="preserve">), </w:t>
      </w:r>
      <w:r w:rsidR="0058618D" w:rsidRPr="71749DF7">
        <w:rPr>
          <w:rFonts w:eastAsia="Arial" w:cs="Arial"/>
          <w:lang w:val="en-GB"/>
        </w:rPr>
        <w:t>or google scholar</w:t>
      </w:r>
      <w:r w:rsidR="009E519D" w:rsidRPr="71749DF7">
        <w:rPr>
          <w:rFonts w:eastAsia="Arial" w:cs="Arial"/>
          <w:lang w:val="en-GB"/>
        </w:rPr>
        <w:t xml:space="preserve"> and the Connected Papers (</w:t>
      </w:r>
      <w:hyperlink r:id="rId12">
        <w:r w:rsidR="009E519D" w:rsidRPr="71749DF7">
          <w:rPr>
            <w:rStyle w:val="Hyperlink"/>
            <w:rFonts w:eastAsia="Arial" w:cs="Arial"/>
            <w:lang w:val="en-GB"/>
          </w:rPr>
          <w:t>https://www.connectedpapers.com/</w:t>
        </w:r>
      </w:hyperlink>
      <w:r w:rsidR="009E519D" w:rsidRPr="71749DF7">
        <w:rPr>
          <w:rFonts w:eastAsia="Arial" w:cs="Arial"/>
          <w:lang w:val="en-GB"/>
        </w:rPr>
        <w:t>) space to explore different academic papers.</w:t>
      </w:r>
      <w:r w:rsidR="00743BC2" w:rsidRPr="71749DF7">
        <w:rPr>
          <w:rFonts w:eastAsia="Arial" w:cs="Arial"/>
          <w:lang w:val="en-GB"/>
        </w:rPr>
        <w:t xml:space="preserve"> Remember that the literature review should not just be descriptive but should be critical </w:t>
      </w:r>
      <w:r w:rsidR="00743BC2" w:rsidRPr="71749DF7">
        <w:rPr>
          <w:rFonts w:eastAsia="Arial" w:cs="Arial"/>
          <w:lang w:val="en-GB"/>
        </w:rPr>
        <w:lastRenderedPageBreak/>
        <w:t>in nature and should be included in a way that supports your findings and recommendations.</w:t>
      </w:r>
      <w:r w:rsidR="00EE0F51">
        <w:rPr>
          <w:rFonts w:eastAsia="Arial" w:cs="Arial"/>
          <w:lang w:val="en-GB"/>
        </w:rPr>
        <w:t xml:space="preserve"> </w:t>
      </w:r>
      <w:ins w:id="0" w:author="Alex Robertson" w:date="2024-07-02T09:51:00Z" w16du:dateUtc="2024-07-02T08:51:00Z">
        <w:r w:rsidR="00B332FB">
          <w:rPr>
            <w:rFonts w:eastAsia="Arial" w:cs="Arial"/>
            <w:lang w:val="en-GB"/>
          </w:rPr>
          <w:t>Review where cloud computing has benefitted educational institutions</w:t>
        </w:r>
      </w:ins>
      <w:ins w:id="1" w:author="Alex Robertson" w:date="2024-07-02T10:04:00Z" w16du:dateUtc="2024-07-02T09:04:00Z">
        <w:r w:rsidR="00401FDC">
          <w:rPr>
            <w:rFonts w:eastAsia="Arial" w:cs="Arial"/>
            <w:lang w:val="en-GB"/>
          </w:rPr>
          <w:t>, comparison with other platforms</w:t>
        </w:r>
      </w:ins>
    </w:p>
    <w:p w14:paraId="273059C9" w14:textId="4559424E" w:rsidR="00F86AE7" w:rsidRDefault="00011B7C" w:rsidP="008C2392">
      <w:pPr>
        <w:jc w:val="both"/>
        <w:rPr>
          <w:rFonts w:eastAsia="Arial" w:cs="Arial"/>
          <w:b/>
          <w:bCs/>
          <w:lang w:val="en-GB"/>
        </w:rPr>
      </w:pPr>
      <w:r w:rsidRPr="19743A1D">
        <w:rPr>
          <w:rFonts w:eastAsia="Arial" w:cs="Arial"/>
          <w:b/>
          <w:bCs/>
          <w:lang w:val="en-GB"/>
        </w:rPr>
        <w:t>Cloud Readiness Assessment</w:t>
      </w:r>
      <w:r w:rsidR="007666A1" w:rsidRPr="19743A1D">
        <w:rPr>
          <w:rFonts w:eastAsia="Arial" w:cs="Arial"/>
          <w:b/>
          <w:bCs/>
          <w:lang w:val="en-GB"/>
        </w:rPr>
        <w:t xml:space="preserve"> (</w:t>
      </w:r>
      <w:r w:rsidR="00490A50" w:rsidRPr="19743A1D">
        <w:rPr>
          <w:rFonts w:eastAsia="Arial" w:cs="Arial"/>
          <w:b/>
          <w:bCs/>
          <w:lang w:val="en-GB"/>
        </w:rPr>
        <w:t>2</w:t>
      </w:r>
      <w:r w:rsidR="7D96C434" w:rsidRPr="19743A1D">
        <w:rPr>
          <w:rFonts w:eastAsia="Arial" w:cs="Arial"/>
          <w:b/>
          <w:bCs/>
          <w:lang w:val="en-GB"/>
        </w:rPr>
        <w:t>0</w:t>
      </w:r>
      <w:r w:rsidR="007666A1" w:rsidRPr="19743A1D">
        <w:rPr>
          <w:rFonts w:eastAsia="Arial" w:cs="Arial"/>
          <w:b/>
          <w:bCs/>
          <w:lang w:val="en-GB"/>
        </w:rPr>
        <w:t xml:space="preserve"> points)</w:t>
      </w:r>
      <w:ins w:id="2" w:author="Alex Robertson" w:date="2024-07-02T09:52:00Z" w16du:dateUtc="2024-07-02T08:52:00Z">
        <w:r w:rsidR="00640303">
          <w:rPr>
            <w:rFonts w:eastAsia="Arial" w:cs="Arial"/>
            <w:b/>
            <w:bCs/>
            <w:lang w:val="en-GB"/>
          </w:rPr>
          <w:t xml:space="preserve"> (Proposed cloud architecture)</w:t>
        </w:r>
      </w:ins>
    </w:p>
    <w:p w14:paraId="47BA5638" w14:textId="79B992ED" w:rsidR="00C3706F" w:rsidRPr="00C3706F" w:rsidRDefault="00C3706F" w:rsidP="008C2392">
      <w:pPr>
        <w:jc w:val="both"/>
        <w:rPr>
          <w:rFonts w:eastAsia="Arial" w:cs="Arial"/>
          <w:lang w:val="en-GB"/>
        </w:rPr>
      </w:pPr>
      <w:r w:rsidRPr="00C3706F">
        <w:rPr>
          <w:rFonts w:eastAsia="Arial" w:cs="Arial"/>
          <w:lang w:val="en-GB"/>
        </w:rPr>
        <w:t>Us</w:t>
      </w:r>
      <w:r w:rsidR="00275B42">
        <w:rPr>
          <w:rFonts w:eastAsia="Arial" w:cs="Arial"/>
          <w:lang w:val="en-GB"/>
        </w:rPr>
        <w:t>ing a cloud readiness assessment framework</w:t>
      </w:r>
      <w:r w:rsidR="00D56923">
        <w:rPr>
          <w:rFonts w:eastAsia="Arial" w:cs="Arial"/>
          <w:lang w:val="en-GB"/>
        </w:rPr>
        <w:t xml:space="preserve"> </w:t>
      </w:r>
      <w:r w:rsidR="00275B42">
        <w:rPr>
          <w:rFonts w:eastAsia="Arial" w:cs="Arial"/>
          <w:lang w:val="en-GB"/>
        </w:rPr>
        <w:t>(such as the AWS Cloud Adoption Framework</w:t>
      </w:r>
      <w:r w:rsidR="00D56923">
        <w:rPr>
          <w:rFonts w:eastAsia="Arial" w:cs="Arial"/>
          <w:lang w:val="en-GB"/>
        </w:rPr>
        <w:t xml:space="preserve">: </w:t>
      </w:r>
      <w:hyperlink r:id="rId13" w:history="1">
        <w:r w:rsidR="00D56923" w:rsidRPr="00777213">
          <w:rPr>
            <w:rStyle w:val="Hyperlink"/>
            <w:rFonts w:eastAsia="Arial" w:cs="Arial"/>
            <w:lang w:val="en-GB"/>
          </w:rPr>
          <w:t>https://aws.amazon.com/professional-services/CAF/</w:t>
        </w:r>
      </w:hyperlink>
      <w:r w:rsidR="00275B42">
        <w:rPr>
          <w:rFonts w:eastAsia="Arial" w:cs="Arial"/>
          <w:lang w:val="en-GB"/>
        </w:rPr>
        <w:t>)</w:t>
      </w:r>
      <w:r w:rsidR="00D56923">
        <w:rPr>
          <w:rFonts w:eastAsia="Arial" w:cs="Arial"/>
          <w:lang w:val="en-GB"/>
        </w:rPr>
        <w:t xml:space="preserve"> conduct an audit of existing systems and </w:t>
      </w:r>
      <w:r w:rsidR="00D274CF">
        <w:rPr>
          <w:rFonts w:eastAsia="Arial" w:cs="Arial"/>
          <w:lang w:val="en-GB"/>
        </w:rPr>
        <w:t xml:space="preserve">technologies currently employed in the organisation </w:t>
      </w:r>
      <w:r w:rsidR="00740880">
        <w:rPr>
          <w:rFonts w:eastAsia="Arial" w:cs="Arial"/>
          <w:lang w:val="en-GB"/>
        </w:rPr>
        <w:t>from different perspectives and stakeholders.</w:t>
      </w:r>
      <w:r w:rsidR="00510B33">
        <w:rPr>
          <w:rFonts w:eastAsia="Arial" w:cs="Arial"/>
          <w:lang w:val="en-GB"/>
        </w:rPr>
        <w:t xml:space="preserve"> </w:t>
      </w:r>
      <w:r w:rsidR="00B506DA">
        <w:rPr>
          <w:rFonts w:eastAsia="Arial" w:cs="Arial"/>
          <w:lang w:val="en-GB"/>
        </w:rPr>
        <w:t xml:space="preserve">This could include consideration of both </w:t>
      </w:r>
      <w:r w:rsidR="00B65E2F">
        <w:rPr>
          <w:rFonts w:eastAsia="Arial" w:cs="Arial"/>
          <w:lang w:val="en-GB"/>
        </w:rPr>
        <w:t>business capabilities (business, people, governance, data) as well as technical capabilities (</w:t>
      </w:r>
      <w:r w:rsidR="00034F2E">
        <w:rPr>
          <w:rFonts w:eastAsia="Arial" w:cs="Arial"/>
          <w:lang w:val="en-GB"/>
        </w:rPr>
        <w:t>platform, security, operations). This will be covered in Lecture 6 in detail.</w:t>
      </w:r>
      <w:ins w:id="3" w:author="Alex Robertson" w:date="2024-07-02T09:52:00Z" w16du:dateUtc="2024-07-02T08:52:00Z">
        <w:r w:rsidR="00FD07B8">
          <w:rPr>
            <w:rFonts w:eastAsia="Arial" w:cs="Arial"/>
            <w:lang w:val="en-GB"/>
          </w:rPr>
          <w:t xml:space="preserve"> Include and write about </w:t>
        </w:r>
      </w:ins>
      <w:ins w:id="4" w:author="Alex Robertson" w:date="2024-07-02T09:53:00Z" w16du:dateUtc="2024-07-02T08:53:00Z">
        <w:r w:rsidR="00FD07B8">
          <w:rPr>
            <w:rFonts w:eastAsia="Arial" w:cs="Arial"/>
            <w:lang w:val="en-GB"/>
          </w:rPr>
          <w:t>AWS architecture diagram</w:t>
        </w:r>
      </w:ins>
    </w:p>
    <w:p w14:paraId="49FEAC1B" w14:textId="0DDF7912" w:rsidR="008A2214" w:rsidRDefault="008A2214" w:rsidP="008C2392">
      <w:pPr>
        <w:jc w:val="both"/>
        <w:rPr>
          <w:rFonts w:eastAsia="Arial" w:cs="Arial"/>
          <w:b/>
          <w:bCs/>
          <w:lang w:val="en-GB"/>
        </w:rPr>
      </w:pPr>
      <w:r w:rsidRPr="19743A1D">
        <w:rPr>
          <w:rFonts w:eastAsia="Arial" w:cs="Arial"/>
          <w:b/>
          <w:bCs/>
          <w:lang w:val="en-GB"/>
        </w:rPr>
        <w:t xml:space="preserve">Findings and </w:t>
      </w:r>
      <w:r w:rsidR="00C97A21" w:rsidRPr="19743A1D">
        <w:rPr>
          <w:rFonts w:eastAsia="Arial" w:cs="Arial"/>
          <w:b/>
          <w:bCs/>
          <w:lang w:val="en-GB"/>
        </w:rPr>
        <w:t>R</w:t>
      </w:r>
      <w:r w:rsidRPr="19743A1D">
        <w:rPr>
          <w:rFonts w:eastAsia="Arial" w:cs="Arial"/>
          <w:b/>
          <w:bCs/>
          <w:lang w:val="en-GB"/>
        </w:rPr>
        <w:t xml:space="preserve">ecommendations </w:t>
      </w:r>
      <w:r w:rsidR="00490A50" w:rsidRPr="19743A1D">
        <w:rPr>
          <w:rFonts w:eastAsia="Arial" w:cs="Arial"/>
          <w:b/>
          <w:bCs/>
          <w:lang w:val="en-GB"/>
        </w:rPr>
        <w:t>(2</w:t>
      </w:r>
      <w:r w:rsidR="4BF57C3B" w:rsidRPr="19743A1D">
        <w:rPr>
          <w:rFonts w:eastAsia="Arial" w:cs="Arial"/>
          <w:b/>
          <w:bCs/>
          <w:lang w:val="en-GB"/>
        </w:rPr>
        <w:t>5</w:t>
      </w:r>
      <w:r w:rsidR="00490A50" w:rsidRPr="19743A1D">
        <w:rPr>
          <w:rFonts w:eastAsia="Arial" w:cs="Arial"/>
          <w:b/>
          <w:bCs/>
          <w:lang w:val="en-GB"/>
        </w:rPr>
        <w:t xml:space="preserve"> points)</w:t>
      </w:r>
    </w:p>
    <w:p w14:paraId="192D44D0" w14:textId="4D1C05EB" w:rsidR="00256727" w:rsidRPr="00256727" w:rsidRDefault="00256727" w:rsidP="008C2392">
      <w:pPr>
        <w:jc w:val="both"/>
        <w:rPr>
          <w:rFonts w:eastAsia="Arial" w:cs="Arial"/>
          <w:lang w:val="en-GB"/>
        </w:rPr>
      </w:pPr>
      <w:r>
        <w:rPr>
          <w:rFonts w:eastAsia="Arial" w:cs="Arial"/>
          <w:lang w:val="en-GB"/>
        </w:rPr>
        <w:t xml:space="preserve">In this section, you will </w:t>
      </w:r>
      <w:r w:rsidR="002641B9">
        <w:rPr>
          <w:rFonts w:eastAsia="Arial" w:cs="Arial"/>
          <w:lang w:val="en-GB"/>
        </w:rPr>
        <w:t>combine</w:t>
      </w:r>
      <w:r>
        <w:rPr>
          <w:rFonts w:eastAsia="Arial" w:cs="Arial"/>
          <w:lang w:val="en-GB"/>
        </w:rPr>
        <w:t xml:space="preserve"> the findings of the </w:t>
      </w:r>
      <w:r w:rsidR="002641B9">
        <w:rPr>
          <w:rFonts w:eastAsia="Arial" w:cs="Arial"/>
          <w:lang w:val="en-GB"/>
        </w:rPr>
        <w:t xml:space="preserve">literature review and the cloud readiness assessment and come up with recommendations </w:t>
      </w:r>
      <w:r w:rsidR="009D0B21">
        <w:rPr>
          <w:rFonts w:eastAsia="Arial" w:cs="Arial"/>
          <w:lang w:val="en-GB"/>
        </w:rPr>
        <w:t xml:space="preserve">for the organisation for its next steps to migrate some of all of its technology </w:t>
      </w:r>
      <w:r w:rsidR="003F0C01">
        <w:rPr>
          <w:rFonts w:eastAsia="Arial" w:cs="Arial"/>
          <w:lang w:val="en-GB"/>
        </w:rPr>
        <w:t xml:space="preserve">to the cloud. Remember to </w:t>
      </w:r>
      <w:r w:rsidR="003F0C01">
        <w:rPr>
          <w:rFonts w:eastAsia="Arial" w:cs="Arial"/>
          <w:u w:val="single"/>
          <w:lang w:val="en-GB"/>
        </w:rPr>
        <w:t>critically analyse</w:t>
      </w:r>
      <w:r w:rsidR="0043341F">
        <w:rPr>
          <w:rFonts w:eastAsia="Arial" w:cs="Arial"/>
          <w:lang w:val="en-GB"/>
        </w:rPr>
        <w:t xml:space="preserve"> your findings and come up with recommendations of not just what the client thinks they need, but also what you as a cloud expert think they will need to grow and innovate.</w:t>
      </w:r>
      <w:ins w:id="5" w:author="Alex Robertson" w:date="2024-07-02T09:54:00Z" w16du:dateUtc="2024-07-02T08:54:00Z">
        <w:r w:rsidR="0006323D">
          <w:rPr>
            <w:rFonts w:eastAsia="Arial" w:cs="Arial"/>
            <w:lang w:val="en-GB"/>
          </w:rPr>
          <w:t xml:space="preserve"> </w:t>
        </w:r>
        <w:r w:rsidR="00793647">
          <w:rPr>
            <w:rFonts w:eastAsia="Arial" w:cs="Arial"/>
            <w:lang w:val="en-GB"/>
          </w:rPr>
          <w:t>Why did I use various AWS componnts,</w:t>
        </w:r>
        <w:r w:rsidR="0030546B">
          <w:rPr>
            <w:rFonts w:eastAsia="Arial" w:cs="Arial"/>
            <w:lang w:val="en-GB"/>
          </w:rPr>
          <w:t xml:space="preserve"> redundancy, security, </w:t>
        </w:r>
      </w:ins>
      <w:ins w:id="6" w:author="Alex Robertson" w:date="2024-07-02T09:55:00Z" w16du:dateUtc="2024-07-02T08:55:00Z">
        <w:r w:rsidR="0030546B">
          <w:rPr>
            <w:rFonts w:eastAsia="Arial" w:cs="Arial"/>
            <w:lang w:val="en-GB"/>
          </w:rPr>
          <w:t xml:space="preserve">latency, scalability, elasticity, </w:t>
        </w:r>
      </w:ins>
      <w:ins w:id="7" w:author="Alex Robertson" w:date="2024-07-02T09:56:00Z" w16du:dateUtc="2024-07-02T08:56:00Z">
        <w:r w:rsidR="00303DB3">
          <w:rPr>
            <w:rFonts w:eastAsia="Arial" w:cs="Arial"/>
            <w:lang w:val="en-GB"/>
          </w:rPr>
          <w:t>, how my architecture is fulfilling these principles.</w:t>
        </w:r>
      </w:ins>
    </w:p>
    <w:p w14:paraId="2608CA07" w14:textId="776DC67B" w:rsidR="008A2214" w:rsidRPr="00034F2E" w:rsidRDefault="008A2214" w:rsidP="008C2392">
      <w:pPr>
        <w:jc w:val="both"/>
        <w:rPr>
          <w:rFonts w:eastAsia="Arial" w:cs="Arial"/>
          <w:b/>
          <w:bCs/>
          <w:lang w:val="en-GB"/>
        </w:rPr>
      </w:pPr>
      <w:r w:rsidRPr="00034F2E">
        <w:rPr>
          <w:rFonts w:eastAsia="Arial" w:cs="Arial"/>
          <w:b/>
          <w:bCs/>
          <w:lang w:val="en-GB"/>
        </w:rPr>
        <w:t xml:space="preserve">Roadplan for implementation </w:t>
      </w:r>
      <w:r w:rsidR="00572A84">
        <w:rPr>
          <w:rFonts w:eastAsia="Arial" w:cs="Arial"/>
          <w:b/>
          <w:bCs/>
          <w:lang w:val="en-GB"/>
        </w:rPr>
        <w:t>(</w:t>
      </w:r>
      <w:r w:rsidR="008D4739">
        <w:rPr>
          <w:rFonts w:eastAsia="Arial" w:cs="Arial"/>
          <w:b/>
          <w:bCs/>
          <w:lang w:val="en-GB"/>
        </w:rPr>
        <w:t>15</w:t>
      </w:r>
      <w:r w:rsidR="001E19FE">
        <w:rPr>
          <w:rFonts w:eastAsia="Arial" w:cs="Arial"/>
          <w:b/>
          <w:bCs/>
          <w:lang w:val="en-GB"/>
        </w:rPr>
        <w:t xml:space="preserve"> points)</w:t>
      </w:r>
    </w:p>
    <w:p w14:paraId="2A5789A6" w14:textId="5D304B11" w:rsidR="008A2214" w:rsidRDefault="00B4730F" w:rsidP="008C2392">
      <w:pPr>
        <w:jc w:val="both"/>
        <w:rPr>
          <w:rFonts w:eastAsia="Arial" w:cs="Arial"/>
          <w:lang w:val="en-GB"/>
        </w:rPr>
      </w:pPr>
      <w:r>
        <w:rPr>
          <w:rFonts w:eastAsia="Arial" w:cs="Arial"/>
          <w:lang w:val="en-GB"/>
        </w:rPr>
        <w:t xml:space="preserve">Draw a plan for implementation of your recommendations </w:t>
      </w:r>
      <w:r w:rsidR="005421C5">
        <w:rPr>
          <w:rFonts w:eastAsia="Arial" w:cs="Arial"/>
          <w:lang w:val="en-GB"/>
        </w:rPr>
        <w:t xml:space="preserve">i.e. attach some dates to the actions the organisation needs to take to do their next step. Remember to include costs where possible, even if they are indicative, and consider dependencies such as possible downtime </w:t>
      </w:r>
      <w:r w:rsidR="008407A5">
        <w:rPr>
          <w:rFonts w:eastAsia="Arial" w:cs="Arial"/>
          <w:lang w:val="en-GB"/>
        </w:rPr>
        <w:t>whilst services or data are migrated to the cloud.</w:t>
      </w:r>
      <w:ins w:id="8" w:author="Alex Robertson" w:date="2024-07-02T09:57:00Z" w16du:dateUtc="2024-07-02T08:57:00Z">
        <w:r w:rsidR="00F62589">
          <w:rPr>
            <w:rFonts w:eastAsia="Arial" w:cs="Arial"/>
            <w:lang w:val="en-GB"/>
          </w:rPr>
          <w:t xml:space="preserve"> (Gantt Chart, </w:t>
        </w:r>
      </w:ins>
      <w:ins w:id="9" w:author="Alex Robertson" w:date="2024-07-02T09:58:00Z" w16du:dateUtc="2024-07-02T08:58:00Z">
        <w:r w:rsidR="00BD32F2">
          <w:rPr>
            <w:rFonts w:eastAsia="Arial" w:cs="Arial"/>
            <w:lang w:val="en-GB"/>
          </w:rPr>
          <w:t>e.g. 6 month plan, which order</w:t>
        </w:r>
        <w:r w:rsidR="005A2B4F">
          <w:rPr>
            <w:rFonts w:eastAsia="Arial" w:cs="Arial"/>
            <w:lang w:val="en-GB"/>
          </w:rPr>
          <w:t xml:space="preserve"> to migrate components, </w:t>
        </w:r>
      </w:ins>
      <w:ins w:id="10" w:author="Alex Robertson" w:date="2024-07-02T10:01:00Z" w16du:dateUtc="2024-07-02T09:01:00Z">
        <w:r w:rsidR="00F176B5">
          <w:rPr>
            <w:rFonts w:eastAsia="Arial" w:cs="Arial"/>
            <w:lang w:val="en-GB"/>
          </w:rPr>
          <w:t>Legacy</w:t>
        </w:r>
      </w:ins>
      <w:ins w:id="11" w:author="Alex Robertson" w:date="2024-07-02T10:02:00Z" w16du:dateUtc="2024-07-02T09:02:00Z">
        <w:r w:rsidR="0083670B">
          <w:rPr>
            <w:rFonts w:eastAsia="Arial" w:cs="Arial"/>
            <w:lang w:val="en-GB"/>
          </w:rPr>
          <w:t xml:space="preserve"> (</w:t>
        </w:r>
        <w:r w:rsidR="001A047A">
          <w:rPr>
            <w:rFonts w:eastAsia="Arial" w:cs="Arial"/>
            <w:lang w:val="en-GB"/>
          </w:rPr>
          <w:t>temporary systems running in parallell</w:t>
        </w:r>
      </w:ins>
    </w:p>
    <w:p w14:paraId="4F5D1A94" w14:textId="183D929D" w:rsidR="00490A50" w:rsidRDefault="00490A50" w:rsidP="008C2392">
      <w:pPr>
        <w:jc w:val="both"/>
        <w:rPr>
          <w:rFonts w:eastAsia="Arial" w:cs="Arial"/>
          <w:b/>
          <w:bCs/>
          <w:lang w:val="en-GB"/>
        </w:rPr>
      </w:pPr>
      <w:r w:rsidRPr="00572A84">
        <w:rPr>
          <w:rFonts w:eastAsia="Arial" w:cs="Arial"/>
          <w:b/>
          <w:bCs/>
          <w:lang w:val="en-GB"/>
        </w:rPr>
        <w:t>Conclusion (</w:t>
      </w:r>
      <w:r w:rsidR="00572A84" w:rsidRPr="00572A84">
        <w:rPr>
          <w:rFonts w:eastAsia="Arial" w:cs="Arial"/>
          <w:b/>
          <w:bCs/>
          <w:lang w:val="en-GB"/>
        </w:rPr>
        <w:t>10 points)</w:t>
      </w:r>
    </w:p>
    <w:p w14:paraId="0D2E3CA6" w14:textId="57380AAB" w:rsidR="008407A5" w:rsidRDefault="00712C29" w:rsidP="008C2392">
      <w:pPr>
        <w:jc w:val="both"/>
        <w:rPr>
          <w:rFonts w:eastAsia="Arial" w:cs="Arial"/>
          <w:lang w:val="en-GB"/>
        </w:rPr>
      </w:pPr>
      <w:r w:rsidRPr="71749DF7">
        <w:rPr>
          <w:rFonts w:eastAsia="Arial" w:cs="Arial"/>
          <w:lang w:val="en-GB"/>
        </w:rPr>
        <w:t>Summary of what the key takeaway findings were and conclusions</w:t>
      </w:r>
      <w:r w:rsidR="007439EC" w:rsidRPr="71749DF7">
        <w:rPr>
          <w:rFonts w:eastAsia="Arial" w:cs="Arial"/>
          <w:lang w:val="en-GB"/>
        </w:rPr>
        <w:t>. Use this section to also discuss any limitations of the study and future directions. What were the aspects that this report didn’t or couldn’t cover and how could they be included in future assessments?</w:t>
      </w:r>
    </w:p>
    <w:p w14:paraId="0D6F7115" w14:textId="2F9CB753" w:rsidR="71749DF7" w:rsidRDefault="71749DF7">
      <w:r>
        <w:br w:type="page"/>
      </w:r>
    </w:p>
    <w:p w14:paraId="0088FA80" w14:textId="77777777" w:rsidR="00B468D8" w:rsidRDefault="00B468D8">
      <w:pPr>
        <w:rPr>
          <w:rFonts w:eastAsia="Arial" w:cs="Arial"/>
          <w:b/>
          <w:bCs/>
          <w:sz w:val="22"/>
          <w:lang w:val="en-GB"/>
        </w:rPr>
      </w:pPr>
      <w:r>
        <w:rPr>
          <w:rFonts w:eastAsia="Arial" w:cs="Arial"/>
          <w:b/>
          <w:bCs/>
          <w:sz w:val="22"/>
          <w:lang w:val="en-GB"/>
        </w:rPr>
        <w:lastRenderedPageBreak/>
        <w:t>SUBMISSION INSTRUCTIONS</w:t>
      </w:r>
    </w:p>
    <w:p w14:paraId="30A7901A" w14:textId="1FE3FBEE" w:rsidR="005409FD" w:rsidRDefault="00B468D8" w:rsidP="00B468D8">
      <w:pPr>
        <w:pStyle w:val="ListParagraph"/>
        <w:numPr>
          <w:ilvl w:val="0"/>
          <w:numId w:val="7"/>
        </w:numPr>
        <w:rPr>
          <w:lang w:val="en-GB"/>
        </w:rPr>
      </w:pPr>
      <w:r>
        <w:rPr>
          <w:lang w:val="en-GB"/>
        </w:rPr>
        <w:t xml:space="preserve">The report </w:t>
      </w:r>
      <w:r w:rsidR="00B27308">
        <w:rPr>
          <w:lang w:val="en-GB"/>
        </w:rPr>
        <w:t xml:space="preserve">should be 5000 words max. </w:t>
      </w:r>
      <w:r w:rsidR="00FB0BEB" w:rsidRPr="00FB0BEB">
        <w:rPr>
          <w:lang w:val="en-GB"/>
        </w:rPr>
        <w:t>If your submission exceeds the word count by up to 10% then there will be no penalty applied. Submissions that exceed the word count by more than 10% will be applied a fixed penalty of 5 percentage points (i.e., 5 marks). In all cases, the penalised mark will not be reduced below a pass level, assuming the work merits a pass. Tables, diagrams (including associated legends), appendices, reference lists, tables of contents, footnotes, and endnotes are excluded from the word count however should be used appropriately. It is for the Module Leader to decide if there is an excessive or inappropriate use of components excluded from the word count.</w:t>
      </w:r>
    </w:p>
    <w:p w14:paraId="13DC4CBE" w14:textId="7E2CE00B" w:rsidR="007729FA" w:rsidRDefault="00FB0BEB" w:rsidP="00B468D8">
      <w:pPr>
        <w:pStyle w:val="ListParagraph"/>
        <w:numPr>
          <w:ilvl w:val="0"/>
          <w:numId w:val="7"/>
        </w:numPr>
        <w:rPr>
          <w:lang w:val="en-GB"/>
        </w:rPr>
      </w:pPr>
      <w:r w:rsidRPr="71749DF7">
        <w:rPr>
          <w:lang w:val="en-GB"/>
        </w:rPr>
        <w:t xml:space="preserve">Your report </w:t>
      </w:r>
      <w:r w:rsidR="00B27308" w:rsidRPr="71749DF7">
        <w:rPr>
          <w:lang w:val="en-GB"/>
        </w:rPr>
        <w:t>could have sub-level or other high level headings, but you are strongly encouraged</w:t>
      </w:r>
      <w:r w:rsidR="00554CCD" w:rsidRPr="71749DF7">
        <w:rPr>
          <w:lang w:val="en-GB"/>
        </w:rPr>
        <w:t xml:space="preserve"> to keep the structure above. It should use line spacing of at least 1.15 and body font size of at least 11.</w:t>
      </w:r>
      <w:r w:rsidR="007729FA" w:rsidRPr="71749DF7">
        <w:rPr>
          <w:lang w:val="en-GB"/>
        </w:rPr>
        <w:t xml:space="preserve"> </w:t>
      </w:r>
    </w:p>
    <w:p w14:paraId="5B5D18B1" w14:textId="77777777" w:rsidR="00DA210A" w:rsidRDefault="007729FA" w:rsidP="00B468D8">
      <w:pPr>
        <w:pStyle w:val="ListParagraph"/>
        <w:numPr>
          <w:ilvl w:val="0"/>
          <w:numId w:val="7"/>
        </w:numPr>
        <w:rPr>
          <w:lang w:val="en-GB"/>
        </w:rPr>
      </w:pPr>
      <w:r>
        <w:rPr>
          <w:lang w:val="en-GB"/>
        </w:rPr>
        <w:t xml:space="preserve">All bibliographies must be formatted according to the University of Suffolk Harvard Style. More information about citation and referencing is available here: </w:t>
      </w:r>
      <w:hyperlink r:id="rId14" w:history="1">
        <w:r w:rsidR="00E04A7E" w:rsidRPr="00777213">
          <w:rPr>
            <w:rStyle w:val="Hyperlink"/>
            <w:lang w:val="en-GB"/>
          </w:rPr>
          <w:t>https://libguides.uos.ac.uk/academic/referencing/Harvard</w:t>
        </w:r>
      </w:hyperlink>
      <w:r w:rsidR="00E04A7E">
        <w:rPr>
          <w:lang w:val="en-GB"/>
        </w:rPr>
        <w:t xml:space="preserve"> </w:t>
      </w:r>
    </w:p>
    <w:p w14:paraId="622730DD" w14:textId="77777777" w:rsidR="00317DD4" w:rsidRDefault="00ED287A" w:rsidP="00B468D8">
      <w:pPr>
        <w:pStyle w:val="ListParagraph"/>
        <w:numPr>
          <w:ilvl w:val="0"/>
          <w:numId w:val="7"/>
        </w:numPr>
        <w:rPr>
          <w:lang w:val="en-GB"/>
        </w:rPr>
      </w:pPr>
      <w:r>
        <w:rPr>
          <w:lang w:val="en-GB"/>
        </w:rPr>
        <w:t xml:space="preserve">Ensure that your report is submitted </w:t>
      </w:r>
      <w:r w:rsidR="00FB0BEB">
        <w:rPr>
          <w:lang w:val="en-GB"/>
        </w:rPr>
        <w:t xml:space="preserve">as a single </w:t>
      </w:r>
      <w:r w:rsidR="00074945">
        <w:rPr>
          <w:lang w:val="en-GB"/>
        </w:rPr>
        <w:t>word or pdf document with a filename matching the pattern sXXXXXX.doc or SXXXXXX.pdf where sXXXXXX is your UoS UserID. Ensure that the document is also marked with your UoS UserId</w:t>
      </w:r>
      <w:r w:rsidR="00317DD4">
        <w:rPr>
          <w:lang w:val="en-GB"/>
        </w:rPr>
        <w:t>. Your name should not appear anywhere in the files.</w:t>
      </w:r>
    </w:p>
    <w:p w14:paraId="0822D0FB" w14:textId="058FE65D" w:rsidR="0096573C" w:rsidRDefault="00317DD4" w:rsidP="00B468D8">
      <w:pPr>
        <w:pStyle w:val="ListParagraph"/>
        <w:numPr>
          <w:ilvl w:val="0"/>
          <w:numId w:val="7"/>
        </w:numPr>
        <w:rPr>
          <w:lang w:val="en-GB"/>
        </w:rPr>
      </w:pPr>
      <w:r w:rsidRPr="71749DF7">
        <w:rPr>
          <w:lang w:val="en-GB"/>
        </w:rPr>
        <w:t>Submit your document to the Brightspace module for ‘Cloud Computing for Data Science and AI’</w:t>
      </w:r>
      <w:r w:rsidR="005850B9" w:rsidRPr="71749DF7">
        <w:rPr>
          <w:lang w:val="en-GB"/>
        </w:rPr>
        <w:t xml:space="preserve"> </w:t>
      </w:r>
      <w:r w:rsidR="001E5934" w:rsidRPr="71749DF7">
        <w:rPr>
          <w:lang w:val="en-GB"/>
        </w:rPr>
        <w:t xml:space="preserve"> under ‘Assessment’ </w:t>
      </w:r>
      <w:r w:rsidR="00D546FE" w:rsidRPr="71749DF7">
        <w:rPr>
          <w:lang w:val="en-GB"/>
        </w:rPr>
        <w:t xml:space="preserve">&gt; ‘Submission Folder for Technical Report’ </w:t>
      </w:r>
    </w:p>
    <w:p w14:paraId="6448A454" w14:textId="26A23B98" w:rsidR="000A4CCF" w:rsidRDefault="000A4CCF" w:rsidP="00B468D8">
      <w:pPr>
        <w:pStyle w:val="ListParagraph"/>
        <w:numPr>
          <w:ilvl w:val="0"/>
          <w:numId w:val="7"/>
        </w:numPr>
        <w:rPr>
          <w:lang w:val="en-GB"/>
        </w:rPr>
      </w:pPr>
      <w:r w:rsidRPr="71749DF7">
        <w:rPr>
          <w:lang w:val="en-GB"/>
        </w:rPr>
        <w:t>Cite your references carefully – remember that the University of Suffolk has strict rules dealing with plagiarism and the university reserves the right to call any student to a viva examination of any piece of assessed work.</w:t>
      </w:r>
    </w:p>
    <w:p w14:paraId="308A608D" w14:textId="1854BCE3" w:rsidR="224DEEAA" w:rsidRDefault="224DEEAA" w:rsidP="71749DF7">
      <w:pPr>
        <w:pStyle w:val="ListParagraph"/>
        <w:numPr>
          <w:ilvl w:val="0"/>
          <w:numId w:val="7"/>
        </w:numPr>
        <w:rPr>
          <w:szCs w:val="20"/>
          <w:lang w:val="en-GB"/>
        </w:rPr>
      </w:pPr>
      <w:r w:rsidRPr="71749DF7">
        <w:rPr>
          <w:szCs w:val="20"/>
          <w:lang w:val="en-GB"/>
        </w:rPr>
        <w:t>Use of AI</w:t>
      </w:r>
    </w:p>
    <w:p w14:paraId="44DD721B" w14:textId="6BBF2D87" w:rsidR="00006337" w:rsidRDefault="008C74A5" w:rsidP="59619A13">
      <w:pPr>
        <w:spacing w:line="276" w:lineRule="auto"/>
      </w:pPr>
      <w:r>
        <w:rPr>
          <w:rFonts w:eastAsia="Arial" w:cs="Arial"/>
          <w:b/>
          <w:bCs/>
          <w:sz w:val="22"/>
          <w:lang w:val="en-GB"/>
        </w:rPr>
        <w:t xml:space="preserve">SUGGESTED </w:t>
      </w:r>
      <w:r w:rsidR="1F3BAFAB" w:rsidRPr="59619A13">
        <w:rPr>
          <w:rFonts w:eastAsia="Arial" w:cs="Arial"/>
          <w:b/>
          <w:bCs/>
          <w:sz w:val="22"/>
          <w:lang w:val="en-GB"/>
        </w:rPr>
        <w:t>READING</w:t>
      </w:r>
    </w:p>
    <w:p w14:paraId="5D992C8E" w14:textId="7F3F2399" w:rsidR="00006337" w:rsidRDefault="1F3BAFAB" w:rsidP="59619A13">
      <w:pPr>
        <w:spacing w:line="276" w:lineRule="auto"/>
      </w:pPr>
      <w:r w:rsidRPr="59619A13">
        <w:rPr>
          <w:rFonts w:eastAsia="Arial" w:cs="Arial"/>
          <w:b/>
          <w:bCs/>
          <w:sz w:val="22"/>
          <w:lang w:val="en-GB"/>
        </w:rPr>
        <w:t>Essential Resources</w:t>
      </w:r>
    </w:p>
    <w:p w14:paraId="7BBD9704" w14:textId="7B5EE32B" w:rsidR="00006337" w:rsidRDefault="1F3BAFAB" w:rsidP="59619A13">
      <w:pPr>
        <w:spacing w:line="276" w:lineRule="auto"/>
        <w:jc w:val="both"/>
      </w:pPr>
      <w:r w:rsidRPr="71749DF7">
        <w:rPr>
          <w:rFonts w:eastAsia="Arial" w:cs="Arial"/>
          <w:sz w:val="22"/>
          <w:lang w:val="en-GB"/>
        </w:rPr>
        <w:t>The major cloud platforms (Amazon Web Services, Microsoft Azure, and Google Cloud) are undergoing continuous change and growth in tools and services. The platform providers’ documentation is more comprehensive and current than any textbook in this area.</w:t>
      </w:r>
    </w:p>
    <w:p w14:paraId="50912EA5" w14:textId="0970EF70" w:rsidR="3C25C6EC" w:rsidRDefault="3C25C6EC" w:rsidP="71749DF7">
      <w:pPr>
        <w:spacing w:line="276" w:lineRule="auto"/>
        <w:jc w:val="both"/>
        <w:rPr>
          <w:rFonts w:eastAsia="Arial" w:cs="Arial"/>
          <w:sz w:val="22"/>
          <w:lang w:val="en-GB"/>
        </w:rPr>
      </w:pPr>
      <w:r w:rsidRPr="71749DF7">
        <w:rPr>
          <w:rFonts w:eastAsia="Arial" w:cs="Arial"/>
          <w:sz w:val="22"/>
          <w:lang w:val="en-GB"/>
        </w:rPr>
        <w:t>There are links provided under each unit on Brightspace, that students are expected to have consulted whilst working on their assignment.</w:t>
      </w:r>
    </w:p>
    <w:p w14:paraId="481068F7" w14:textId="035EAAE0" w:rsidR="00006337" w:rsidRDefault="1F3BAFAB" w:rsidP="59619A13">
      <w:pPr>
        <w:spacing w:line="276" w:lineRule="auto"/>
      </w:pPr>
      <w:r w:rsidRPr="59619A13">
        <w:rPr>
          <w:rFonts w:eastAsia="Arial" w:cs="Arial"/>
          <w:b/>
          <w:bCs/>
          <w:sz w:val="22"/>
          <w:lang w:val="en-GB"/>
        </w:rPr>
        <w:t xml:space="preserve">Recommended Resources </w:t>
      </w:r>
    </w:p>
    <w:p w14:paraId="640A5F59" w14:textId="4BD2AE4F" w:rsidR="00006337" w:rsidRPr="000130B1" w:rsidRDefault="1F3BAFAB" w:rsidP="000130B1">
      <w:pPr>
        <w:spacing w:line="276" w:lineRule="auto"/>
        <w:ind w:left="851" w:hanging="851"/>
        <w:rPr>
          <w:szCs w:val="20"/>
        </w:rPr>
      </w:pPr>
      <w:r w:rsidRPr="000130B1">
        <w:rPr>
          <w:rFonts w:eastAsia="Arial" w:cs="Arial"/>
          <w:szCs w:val="20"/>
          <w:lang w:val="en-GB"/>
        </w:rPr>
        <w:t xml:space="preserve">Couloris, G., Dillimore, J., Kindberg, T., and Blair, G. ((2011) </w:t>
      </w:r>
      <w:r w:rsidRPr="000130B1">
        <w:rPr>
          <w:rFonts w:eastAsia="Arial" w:cs="Arial"/>
          <w:i/>
          <w:iCs/>
          <w:szCs w:val="20"/>
          <w:lang w:val="en-GB"/>
        </w:rPr>
        <w:t>Distributed Systems: Concepts and Design</w:t>
      </w:r>
      <w:r w:rsidRPr="000130B1">
        <w:rPr>
          <w:rFonts w:eastAsia="Arial" w:cs="Arial"/>
          <w:szCs w:val="20"/>
          <w:lang w:val="en-GB"/>
        </w:rPr>
        <w:t>. 5th edn. Harlow: Pearson Education</w:t>
      </w:r>
    </w:p>
    <w:p w14:paraId="1051F324" w14:textId="5DE28500" w:rsidR="00006337" w:rsidRPr="000130B1" w:rsidRDefault="1F3BAFAB" w:rsidP="000130B1">
      <w:pPr>
        <w:spacing w:line="276" w:lineRule="auto"/>
        <w:ind w:left="851" w:hanging="851"/>
        <w:rPr>
          <w:szCs w:val="20"/>
        </w:rPr>
      </w:pPr>
      <w:r w:rsidRPr="000130B1">
        <w:rPr>
          <w:rFonts w:eastAsia="Arial" w:cs="Arial"/>
          <w:szCs w:val="20"/>
          <w:lang w:val="en-GB"/>
        </w:rPr>
        <w:t xml:space="preserve">Kleppman, M (2016) </w:t>
      </w:r>
      <w:r w:rsidRPr="000130B1">
        <w:rPr>
          <w:rFonts w:eastAsia="Arial" w:cs="Arial"/>
          <w:i/>
          <w:iCs/>
          <w:szCs w:val="20"/>
          <w:lang w:val="en-GB"/>
        </w:rPr>
        <w:t>Designing Data-Intensive Applications: The Big Ideas Behind Reliable, Scalable, and Maintainable Systems</w:t>
      </w:r>
      <w:r w:rsidRPr="000130B1">
        <w:rPr>
          <w:rFonts w:eastAsia="Arial" w:cs="Arial"/>
          <w:szCs w:val="20"/>
          <w:lang w:val="en-GB"/>
        </w:rPr>
        <w:t>. O’Reilly</w:t>
      </w:r>
    </w:p>
    <w:p w14:paraId="1AB0E6BA" w14:textId="59B59B5A" w:rsidR="00006337" w:rsidRPr="000130B1" w:rsidRDefault="1F3BAFAB" w:rsidP="000130B1">
      <w:pPr>
        <w:spacing w:line="276" w:lineRule="auto"/>
        <w:ind w:left="851" w:hanging="851"/>
        <w:rPr>
          <w:szCs w:val="20"/>
        </w:rPr>
      </w:pPr>
      <w:r w:rsidRPr="000130B1">
        <w:rPr>
          <w:rFonts w:eastAsia="Arial" w:cs="Arial"/>
          <w:szCs w:val="20"/>
          <w:lang w:val="en-GB"/>
        </w:rPr>
        <w:t xml:space="preserve">Tanenbaum, A.S. and Van Steen, M. (2015) </w:t>
      </w:r>
      <w:r w:rsidRPr="000130B1">
        <w:rPr>
          <w:rFonts w:eastAsia="Arial" w:cs="Arial"/>
          <w:i/>
          <w:iCs/>
          <w:szCs w:val="20"/>
          <w:lang w:val="en-GB"/>
        </w:rPr>
        <w:t>Distributed Systems: Principles and Paradigms.</w:t>
      </w:r>
      <w:r w:rsidRPr="000130B1">
        <w:rPr>
          <w:rFonts w:eastAsia="Arial" w:cs="Arial"/>
          <w:szCs w:val="20"/>
          <w:lang w:val="en-GB"/>
        </w:rPr>
        <w:t xml:space="preserve"> 2</w:t>
      </w:r>
      <w:r w:rsidRPr="000130B1">
        <w:rPr>
          <w:rFonts w:eastAsia="Arial" w:cs="Arial"/>
          <w:szCs w:val="20"/>
          <w:vertAlign w:val="superscript"/>
          <w:lang w:val="en-GB"/>
        </w:rPr>
        <w:t>nd</w:t>
      </w:r>
      <w:r w:rsidRPr="000130B1">
        <w:rPr>
          <w:rFonts w:eastAsia="Arial" w:cs="Arial"/>
          <w:szCs w:val="20"/>
          <w:lang w:val="en-GB"/>
        </w:rPr>
        <w:t xml:space="preserve"> edn. Pearson. </w:t>
      </w:r>
    </w:p>
    <w:p w14:paraId="37716BC2" w14:textId="1FB96BD0" w:rsidR="00006337" w:rsidRDefault="1F3BAFAB" w:rsidP="59619A13">
      <w:pPr>
        <w:spacing w:line="276" w:lineRule="auto"/>
      </w:pPr>
      <w:r w:rsidRPr="59619A13">
        <w:rPr>
          <w:rFonts w:eastAsia="Arial" w:cs="Arial"/>
          <w:b/>
          <w:bCs/>
          <w:sz w:val="22"/>
          <w:lang w:val="en-GB"/>
        </w:rPr>
        <w:t>Further Resources</w:t>
      </w:r>
    </w:p>
    <w:p w14:paraId="31CD5458" w14:textId="7DD05DE1" w:rsidR="00006337" w:rsidRPr="000130B1" w:rsidRDefault="1F3BAFAB" w:rsidP="000130B1">
      <w:pPr>
        <w:spacing w:line="276" w:lineRule="auto"/>
        <w:ind w:left="851" w:hanging="851"/>
        <w:rPr>
          <w:szCs w:val="20"/>
        </w:rPr>
      </w:pPr>
      <w:r w:rsidRPr="000130B1">
        <w:rPr>
          <w:rFonts w:eastAsia="Arial" w:cs="Arial"/>
          <w:szCs w:val="20"/>
          <w:lang w:val="en-GB"/>
        </w:rPr>
        <w:t xml:space="preserve">Bahga,A.and Madisetti,V. (2013) </w:t>
      </w:r>
      <w:r w:rsidRPr="000130B1">
        <w:rPr>
          <w:rFonts w:eastAsia="Arial" w:cs="Arial"/>
          <w:i/>
          <w:iCs/>
          <w:szCs w:val="20"/>
          <w:lang w:val="en-GB"/>
        </w:rPr>
        <w:t>Cloud Computing: A Hands-On Approach</w:t>
      </w:r>
      <w:r w:rsidRPr="000130B1">
        <w:rPr>
          <w:rFonts w:eastAsia="Arial" w:cs="Arial"/>
          <w:szCs w:val="20"/>
          <w:lang w:val="en-GB"/>
        </w:rPr>
        <w:t xml:space="preserve">. Createspace Independent Pub. </w:t>
      </w:r>
    </w:p>
    <w:p w14:paraId="5C4B94C6" w14:textId="4168EA6E" w:rsidR="00006337" w:rsidRPr="000130B1" w:rsidRDefault="1F3BAFAB" w:rsidP="000130B1">
      <w:pPr>
        <w:spacing w:line="276" w:lineRule="auto"/>
        <w:ind w:left="851" w:hanging="851"/>
        <w:rPr>
          <w:szCs w:val="20"/>
        </w:rPr>
      </w:pPr>
      <w:r w:rsidRPr="000130B1">
        <w:rPr>
          <w:rFonts w:eastAsia="Arial" w:cs="Arial"/>
          <w:color w:val="000000" w:themeColor="text1"/>
          <w:szCs w:val="20"/>
          <w:lang w:val="en-GB"/>
        </w:rPr>
        <w:lastRenderedPageBreak/>
        <w:t xml:space="preserve">Chopra, R. (2017) </w:t>
      </w:r>
      <w:r w:rsidRPr="000130B1">
        <w:rPr>
          <w:rFonts w:eastAsia="Arial" w:cs="Arial"/>
          <w:i/>
          <w:iCs/>
          <w:color w:val="000000" w:themeColor="text1"/>
          <w:szCs w:val="20"/>
          <w:lang w:val="en-GB"/>
        </w:rPr>
        <w:t>Cloud Computing: An Introduction</w:t>
      </w:r>
      <w:r w:rsidRPr="000130B1">
        <w:rPr>
          <w:rFonts w:eastAsia="Arial" w:cs="Arial"/>
          <w:color w:val="000000" w:themeColor="text1"/>
          <w:szCs w:val="20"/>
          <w:lang w:val="en-GB"/>
        </w:rPr>
        <w:t>. Mercury Learning &amp; Information.</w:t>
      </w:r>
    </w:p>
    <w:p w14:paraId="7B2BFC1E" w14:textId="4D0E384C" w:rsidR="00006337" w:rsidRPr="000130B1" w:rsidRDefault="1F3BAFAB" w:rsidP="000130B1">
      <w:pPr>
        <w:spacing w:line="276" w:lineRule="auto"/>
        <w:ind w:left="851" w:hanging="851"/>
        <w:rPr>
          <w:szCs w:val="20"/>
        </w:rPr>
      </w:pPr>
      <w:r w:rsidRPr="000130B1">
        <w:rPr>
          <w:rFonts w:eastAsia="Arial" w:cs="Arial"/>
          <w:color w:val="000000" w:themeColor="text1"/>
          <w:szCs w:val="20"/>
          <w:lang w:val="en-GB"/>
        </w:rPr>
        <w:t xml:space="preserve">Erl, T., Puttini,R. and Mahmood, Z. (2013) </w:t>
      </w:r>
      <w:r w:rsidRPr="000130B1">
        <w:rPr>
          <w:rFonts w:eastAsia="Arial" w:cs="Arial"/>
          <w:i/>
          <w:iCs/>
          <w:color w:val="000000" w:themeColor="text1"/>
          <w:szCs w:val="20"/>
          <w:lang w:val="en-GB"/>
        </w:rPr>
        <w:t>Cloud Computing: Concepts, Technology &amp; Architecture</w:t>
      </w:r>
      <w:r w:rsidRPr="000130B1">
        <w:rPr>
          <w:rFonts w:eastAsia="Arial" w:cs="Arial"/>
          <w:color w:val="000000" w:themeColor="text1"/>
          <w:szCs w:val="20"/>
          <w:lang w:val="en-GB"/>
        </w:rPr>
        <w:t xml:space="preserve">. Prentice Hall. </w:t>
      </w:r>
    </w:p>
    <w:p w14:paraId="551E4A27" w14:textId="7321E72D" w:rsidR="00006337" w:rsidRPr="000130B1" w:rsidRDefault="1F3BAFAB" w:rsidP="000130B1">
      <w:pPr>
        <w:spacing w:line="276" w:lineRule="auto"/>
        <w:ind w:left="851" w:hanging="851"/>
        <w:rPr>
          <w:szCs w:val="20"/>
        </w:rPr>
      </w:pPr>
      <w:r w:rsidRPr="000130B1">
        <w:rPr>
          <w:rFonts w:eastAsia="Arial" w:cs="Arial"/>
          <w:color w:val="000000" w:themeColor="text1"/>
          <w:szCs w:val="20"/>
          <w:lang w:val="en-GB"/>
        </w:rPr>
        <w:t xml:space="preserve">Murugesan, S. and </w:t>
      </w:r>
      <w:r w:rsidRPr="000130B1">
        <w:rPr>
          <w:rFonts w:ascii="Helvetica" w:eastAsia="Helvetica" w:hAnsi="Helvetica" w:cs="Helvetica"/>
          <w:color w:val="000000" w:themeColor="text1"/>
          <w:szCs w:val="20"/>
          <w:lang w:val="en-GB"/>
        </w:rPr>
        <w:t xml:space="preserve">Bojanova, I. (2016) </w:t>
      </w:r>
      <w:r w:rsidRPr="000130B1">
        <w:rPr>
          <w:rFonts w:ascii="Helvetica" w:eastAsia="Helvetica" w:hAnsi="Helvetica" w:cs="Helvetica"/>
          <w:i/>
          <w:iCs/>
          <w:color w:val="000000" w:themeColor="text1"/>
          <w:szCs w:val="20"/>
          <w:lang w:val="en-GB"/>
        </w:rPr>
        <w:t>Encyclopedia of Cloud Computing. Wiley.</w:t>
      </w:r>
      <w:r w:rsidRPr="000130B1">
        <w:rPr>
          <w:rFonts w:ascii="Helvetica" w:eastAsia="Helvetica" w:hAnsi="Helvetica" w:cs="Helvetica"/>
          <w:color w:val="000000" w:themeColor="text1"/>
          <w:szCs w:val="20"/>
          <w:lang w:val="en-GB"/>
        </w:rPr>
        <w:t xml:space="preserve"> </w:t>
      </w:r>
    </w:p>
    <w:p w14:paraId="021FEE78" w14:textId="635D099E" w:rsidR="00006337" w:rsidRPr="000130B1" w:rsidRDefault="1F3BAFAB" w:rsidP="000130B1">
      <w:pPr>
        <w:spacing w:line="276" w:lineRule="auto"/>
        <w:ind w:left="851" w:hanging="851"/>
        <w:rPr>
          <w:szCs w:val="20"/>
        </w:rPr>
      </w:pPr>
      <w:r w:rsidRPr="000130B1">
        <w:rPr>
          <w:rFonts w:ascii="Helvetica" w:eastAsia="Helvetica" w:hAnsi="Helvetica" w:cs="Helvetica"/>
          <w:color w:val="000000" w:themeColor="text1"/>
          <w:szCs w:val="20"/>
          <w:lang w:val="en-GB"/>
        </w:rPr>
        <w:t xml:space="preserve">Rittinghouse, J.W. and Ransome, J.F. (2009) </w:t>
      </w:r>
      <w:r w:rsidRPr="000130B1">
        <w:rPr>
          <w:rFonts w:ascii="Helvetica" w:eastAsia="Helvetica" w:hAnsi="Helvetica" w:cs="Helvetica"/>
          <w:i/>
          <w:iCs/>
          <w:color w:val="000000" w:themeColor="text1"/>
          <w:szCs w:val="20"/>
          <w:lang w:val="en-GB"/>
        </w:rPr>
        <w:t>Cloud Computing: Implementation, Management, and Security.</w:t>
      </w:r>
      <w:r w:rsidRPr="000130B1">
        <w:rPr>
          <w:rFonts w:ascii="Helvetica" w:eastAsia="Helvetica" w:hAnsi="Helvetica" w:cs="Helvetica"/>
          <w:color w:val="000000" w:themeColor="text1"/>
          <w:szCs w:val="20"/>
          <w:lang w:val="en-GB"/>
        </w:rPr>
        <w:t xml:space="preserve"> Taylor &amp; Francis Group </w:t>
      </w:r>
    </w:p>
    <w:p w14:paraId="221D0CF6" w14:textId="2CAE640F" w:rsidR="00006337" w:rsidRPr="000130B1" w:rsidRDefault="1F3BAFAB" w:rsidP="000130B1">
      <w:pPr>
        <w:spacing w:line="276" w:lineRule="auto"/>
        <w:ind w:left="851" w:hanging="851"/>
        <w:rPr>
          <w:szCs w:val="20"/>
        </w:rPr>
      </w:pPr>
      <w:r w:rsidRPr="000130B1">
        <w:rPr>
          <w:rFonts w:ascii="Helvetica" w:eastAsia="Helvetica" w:hAnsi="Helvetica" w:cs="Helvetica"/>
          <w:color w:val="000000" w:themeColor="text1"/>
          <w:szCs w:val="20"/>
          <w:lang w:val="en-GB"/>
        </w:rPr>
        <w:t xml:space="preserve">Rountree, D. and Castrillo, I. (2013) </w:t>
      </w:r>
      <w:r w:rsidRPr="000130B1">
        <w:rPr>
          <w:rFonts w:ascii="Helvetica" w:eastAsia="Helvetica" w:hAnsi="Helvetica" w:cs="Helvetica"/>
          <w:i/>
          <w:iCs/>
          <w:color w:val="000000" w:themeColor="text1"/>
          <w:szCs w:val="20"/>
          <w:lang w:val="en-GB"/>
        </w:rPr>
        <w:t>The Basics of Cloud Computing: Understanding the Fundamentals of Cloud Computing in Theory and Practice</w:t>
      </w:r>
      <w:r w:rsidRPr="000130B1">
        <w:rPr>
          <w:rFonts w:ascii="Helvetica" w:eastAsia="Helvetica" w:hAnsi="Helvetica" w:cs="Helvetica"/>
          <w:color w:val="000000" w:themeColor="text1"/>
          <w:szCs w:val="20"/>
          <w:lang w:val="en-GB"/>
        </w:rPr>
        <w:t xml:space="preserve">. Elsevier. </w:t>
      </w:r>
    </w:p>
    <w:p w14:paraId="2699FF4F" w14:textId="180D6245" w:rsidR="00006337" w:rsidRPr="000130B1" w:rsidRDefault="1F3BAFAB" w:rsidP="000130B1">
      <w:pPr>
        <w:ind w:left="851" w:hanging="851"/>
        <w:rPr>
          <w:szCs w:val="20"/>
        </w:rPr>
      </w:pPr>
      <w:r w:rsidRPr="000130B1">
        <w:rPr>
          <w:rFonts w:ascii="Helvetica" w:eastAsia="Helvetica" w:hAnsi="Helvetica" w:cs="Helvetica"/>
          <w:color w:val="000000" w:themeColor="text1"/>
          <w:szCs w:val="20"/>
          <w:lang w:val="en-GB"/>
        </w:rPr>
        <w:t xml:space="preserve">Wang, L., Ranjan,R., Chen, J. and Benatallah, B. (2011) </w:t>
      </w:r>
      <w:r w:rsidRPr="000130B1">
        <w:rPr>
          <w:rFonts w:ascii="Helvetica" w:eastAsia="Helvetica" w:hAnsi="Helvetica" w:cs="Helvetica"/>
          <w:i/>
          <w:iCs/>
          <w:color w:val="000000" w:themeColor="text1"/>
          <w:szCs w:val="20"/>
          <w:lang w:val="en-GB"/>
        </w:rPr>
        <w:t>Cloud Computing : Methodology, Systems, and Applications.</w:t>
      </w:r>
      <w:r w:rsidRPr="000130B1">
        <w:rPr>
          <w:rFonts w:ascii="Helvetica" w:eastAsia="Helvetica" w:hAnsi="Helvetica" w:cs="Helvetica"/>
          <w:color w:val="000000" w:themeColor="text1"/>
          <w:szCs w:val="20"/>
          <w:lang w:val="en-GB"/>
        </w:rPr>
        <w:t xml:space="preserve"> Taylor &amp; Francis Group. </w:t>
      </w:r>
    </w:p>
    <w:p w14:paraId="5DD45FAC" w14:textId="6F4D1058" w:rsidR="00006337" w:rsidRPr="004B24F3" w:rsidRDefault="1F3BAFAB" w:rsidP="59619A13">
      <w:pPr>
        <w:spacing w:line="276" w:lineRule="auto"/>
      </w:pPr>
      <w:r w:rsidRPr="004B24F3">
        <w:rPr>
          <w:rFonts w:eastAsia="Arial" w:cs="Arial"/>
          <w:b/>
          <w:bCs/>
          <w:sz w:val="22"/>
          <w:lang w:val="en-GB"/>
        </w:rPr>
        <w:t>Journals</w:t>
      </w:r>
    </w:p>
    <w:p w14:paraId="4A009373" w14:textId="7542E336" w:rsidR="00006337" w:rsidRDefault="1F3BAFAB" w:rsidP="004B24F3">
      <w:pPr>
        <w:pStyle w:val="ListParagraph"/>
        <w:numPr>
          <w:ilvl w:val="0"/>
          <w:numId w:val="4"/>
        </w:numPr>
      </w:pPr>
      <w:r w:rsidRPr="004B24F3">
        <w:rPr>
          <w:rFonts w:eastAsia="Arial" w:cs="Arial"/>
          <w:color w:val="000000" w:themeColor="text1"/>
          <w:lang w:val="en-GB"/>
        </w:rPr>
        <w:t>International Journal of Cloud Computing</w:t>
      </w:r>
    </w:p>
    <w:p w14:paraId="789D2F89" w14:textId="08C29741" w:rsidR="00006337" w:rsidRDefault="1F3BAFAB" w:rsidP="004B24F3">
      <w:pPr>
        <w:pStyle w:val="ListParagraph"/>
        <w:numPr>
          <w:ilvl w:val="0"/>
          <w:numId w:val="4"/>
        </w:numPr>
      </w:pPr>
      <w:r w:rsidRPr="004B24F3">
        <w:rPr>
          <w:rFonts w:eastAsia="Arial" w:cs="Arial"/>
          <w:color w:val="000000" w:themeColor="text1"/>
          <w:lang w:val="en-GB"/>
        </w:rPr>
        <w:t>International Journal of Cloud Computing and Database Management International Journal of Cloud Computing and Services Science</w:t>
      </w:r>
    </w:p>
    <w:p w14:paraId="31332C95" w14:textId="727D8DDE" w:rsidR="00006337" w:rsidRDefault="1F3BAFAB" w:rsidP="004B24F3">
      <w:pPr>
        <w:pStyle w:val="ListParagraph"/>
        <w:numPr>
          <w:ilvl w:val="0"/>
          <w:numId w:val="4"/>
        </w:numPr>
      </w:pPr>
      <w:r w:rsidRPr="004B24F3">
        <w:rPr>
          <w:rFonts w:eastAsia="Arial" w:cs="Arial"/>
          <w:color w:val="000000" w:themeColor="text1"/>
          <w:lang w:val="en-GB"/>
        </w:rPr>
        <w:t>International Journal of Computer Science and Information Security</w:t>
      </w:r>
    </w:p>
    <w:p w14:paraId="138CDBBC" w14:textId="7D6D0217" w:rsidR="00006337" w:rsidRDefault="1F3BAFAB" w:rsidP="004B24F3">
      <w:pPr>
        <w:pStyle w:val="ListParagraph"/>
        <w:numPr>
          <w:ilvl w:val="0"/>
          <w:numId w:val="4"/>
        </w:numPr>
      </w:pPr>
      <w:r w:rsidRPr="004B24F3">
        <w:rPr>
          <w:rFonts w:eastAsia="Arial" w:cs="Arial"/>
          <w:color w:val="000000" w:themeColor="text1"/>
          <w:lang w:val="en-GB"/>
        </w:rPr>
        <w:t>Internet of Things and Cloud Computing</w:t>
      </w:r>
    </w:p>
    <w:p w14:paraId="40BF2587" w14:textId="3E001504" w:rsidR="00006337" w:rsidRDefault="1F3BAFAB" w:rsidP="004B24F3">
      <w:pPr>
        <w:pStyle w:val="ListParagraph"/>
        <w:numPr>
          <w:ilvl w:val="0"/>
          <w:numId w:val="4"/>
        </w:numPr>
        <w:spacing w:line="276" w:lineRule="auto"/>
      </w:pPr>
      <w:r w:rsidRPr="004B24F3">
        <w:rPr>
          <w:rFonts w:eastAsia="Arial" w:cs="Arial"/>
          <w:color w:val="000000" w:themeColor="text1"/>
          <w:lang w:val="en-GB"/>
        </w:rPr>
        <w:t>Journal of Cloud Computing</w:t>
      </w:r>
    </w:p>
    <w:p w14:paraId="1C858088" w14:textId="2BB6EF51" w:rsidR="00006337" w:rsidRDefault="1F3BAFAB" w:rsidP="004B24F3">
      <w:pPr>
        <w:pStyle w:val="ListParagraph"/>
        <w:numPr>
          <w:ilvl w:val="0"/>
          <w:numId w:val="4"/>
        </w:numPr>
      </w:pPr>
      <w:r w:rsidRPr="004B24F3">
        <w:rPr>
          <w:rFonts w:eastAsia="Arial" w:cs="Arial"/>
          <w:color w:val="000000" w:themeColor="text1"/>
          <w:lang w:val="en-GB"/>
        </w:rPr>
        <w:t>Journal of Cloud Computing: Advances, Systems and Applications</w:t>
      </w:r>
    </w:p>
    <w:p w14:paraId="0819E1F1" w14:textId="39575C4A" w:rsidR="000A4CCF" w:rsidRDefault="1F3BAFAB" w:rsidP="004B24F3">
      <w:pPr>
        <w:pStyle w:val="ListParagraph"/>
        <w:numPr>
          <w:ilvl w:val="0"/>
          <w:numId w:val="4"/>
        </w:numPr>
        <w:rPr>
          <w:rFonts w:eastAsia="Arial" w:cs="Arial"/>
          <w:color w:val="000000" w:themeColor="text1"/>
          <w:lang w:val="en-GB"/>
        </w:rPr>
      </w:pPr>
      <w:r w:rsidRPr="004B24F3">
        <w:rPr>
          <w:rFonts w:eastAsia="Arial" w:cs="Arial"/>
          <w:color w:val="000000" w:themeColor="text1"/>
          <w:lang w:val="en-GB"/>
        </w:rPr>
        <w:t>Journal of Information Technology &amp; Software Engineering</w:t>
      </w:r>
    </w:p>
    <w:p w14:paraId="0BD61C11" w14:textId="18BFD4BA" w:rsidR="00D65D9E" w:rsidRDefault="00D65D9E" w:rsidP="71749DF7">
      <w:pPr>
        <w:rPr>
          <w:rFonts w:eastAsia="Arial" w:cs="Arial"/>
          <w:color w:val="000000" w:themeColor="text1"/>
          <w:lang w:val="en-GB"/>
        </w:rPr>
        <w:sectPr w:rsidR="00D65D9E" w:rsidSect="004B24F3">
          <w:headerReference w:type="default" r:id="rId15"/>
          <w:footerReference w:type="default" r:id="rId16"/>
          <w:headerReference w:type="first" r:id="rId17"/>
          <w:pgSz w:w="12240" w:h="15840"/>
          <w:pgMar w:top="1440" w:right="1440" w:bottom="1440" w:left="1440" w:header="720" w:footer="720" w:gutter="0"/>
          <w:cols w:space="720"/>
          <w:titlePg/>
          <w:docGrid w:linePitch="360"/>
        </w:sectPr>
      </w:pPr>
      <w:r w:rsidRPr="71749DF7">
        <w:rPr>
          <w:rFonts w:eastAsia="Arial" w:cs="Arial"/>
          <w:color w:val="000000" w:themeColor="text1"/>
          <w:lang w:val="en-GB"/>
        </w:rPr>
        <w:br w:type="page"/>
      </w:r>
    </w:p>
    <w:p w14:paraId="478F4D90" w14:textId="77777777" w:rsidR="00D65D9E" w:rsidRDefault="00D65D9E" w:rsidP="00D65D9E">
      <w:pPr>
        <w:pStyle w:val="Heading2"/>
        <w:rPr>
          <w:rFonts w:asciiTheme="minorBidi" w:hAnsiTheme="minorBidi" w:cstheme="minorBidi"/>
        </w:rPr>
      </w:pPr>
      <w:bookmarkStart w:id="12" w:name="_Toc434049148"/>
      <w:r>
        <w:rPr>
          <w:rFonts w:asciiTheme="minorBidi" w:hAnsiTheme="minorBidi" w:cstheme="minorBidi"/>
        </w:rPr>
        <w:lastRenderedPageBreak/>
        <w:t>Level 7 Module Grading Criteria</w:t>
      </w:r>
      <w:bookmarkEnd w:id="12"/>
    </w:p>
    <w:p w14:paraId="5F9F7ADC" w14:textId="77777777" w:rsidR="00D65D9E" w:rsidRDefault="00D65D9E" w:rsidP="00D65D9E">
      <w:pPr>
        <w:rPr>
          <w:rFonts w:asciiTheme="minorHAnsi" w:hAnsiTheme="minorHAnsi"/>
        </w:rPr>
      </w:pPr>
    </w:p>
    <w:tbl>
      <w:tblPr>
        <w:tblStyle w:val="TableGrid1"/>
        <w:tblW w:w="0" w:type="auto"/>
        <w:tblInd w:w="0" w:type="dxa"/>
        <w:tblLook w:val="04A0" w:firstRow="1" w:lastRow="0" w:firstColumn="1" w:lastColumn="0" w:noHBand="0" w:noVBand="1"/>
      </w:tblPr>
      <w:tblGrid>
        <w:gridCol w:w="499"/>
        <w:gridCol w:w="459"/>
        <w:gridCol w:w="2318"/>
        <w:gridCol w:w="1798"/>
        <w:gridCol w:w="2653"/>
        <w:gridCol w:w="2509"/>
        <w:gridCol w:w="2714"/>
      </w:tblGrid>
      <w:tr w:rsidR="00D65D9E" w14:paraId="1EBC05E9" w14:textId="77777777" w:rsidTr="00D65D9E">
        <w:tc>
          <w:tcPr>
            <w:tcW w:w="15330" w:type="dxa"/>
            <w:gridSpan w:val="7"/>
            <w:tcBorders>
              <w:top w:val="single" w:sz="4" w:space="0" w:color="auto"/>
              <w:left w:val="single" w:sz="4" w:space="0" w:color="auto"/>
              <w:bottom w:val="single" w:sz="4" w:space="0" w:color="auto"/>
              <w:right w:val="single" w:sz="4" w:space="0" w:color="auto"/>
            </w:tcBorders>
            <w:hideMark/>
          </w:tcPr>
          <w:p w14:paraId="04392138" w14:textId="77777777" w:rsidR="00D65D9E" w:rsidRDefault="00D65D9E">
            <w:pPr>
              <w:rPr>
                <w:b/>
                <w:bCs/>
                <w:color w:val="000000" w:themeColor="text1"/>
              </w:rPr>
            </w:pPr>
            <w:r>
              <w:rPr>
                <w:rFonts w:eastAsiaTheme="minorHAnsi"/>
              </w:rPr>
              <w:br w:type="page"/>
            </w:r>
            <w:r>
              <w:rPr>
                <w:b/>
                <w:bCs/>
                <w:color w:val="000000" w:themeColor="text1"/>
              </w:rPr>
              <w:t>Level 7</w:t>
            </w:r>
          </w:p>
        </w:tc>
      </w:tr>
      <w:tr w:rsidR="00D65D9E" w14:paraId="3CD19F84" w14:textId="77777777" w:rsidTr="00D65D9E">
        <w:tc>
          <w:tcPr>
            <w:tcW w:w="15330"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3B87B3" w14:textId="77777777" w:rsidR="00D65D9E" w:rsidRDefault="00D65D9E">
            <w:pPr>
              <w:autoSpaceDE w:val="0"/>
              <w:autoSpaceDN w:val="0"/>
              <w:adjustRightInd w:val="0"/>
              <w:rPr>
                <w:color w:val="000000" w:themeColor="text1"/>
                <w:sz w:val="22"/>
                <w:szCs w:val="22"/>
              </w:rPr>
            </w:pPr>
            <w:r>
              <w:rPr>
                <w:color w:val="000000" w:themeColor="text1"/>
                <w:sz w:val="22"/>
                <w:szCs w:val="22"/>
              </w:rPr>
              <w:t>In accordance with the FHEQ, at the end of Level 7 students should have</w:t>
            </w:r>
            <w:r>
              <w:rPr>
                <w:sz w:val="22"/>
                <w:szCs w:val="22"/>
              </w:rPr>
              <w:t xml:space="preserve"> </w:t>
            </w:r>
            <w:r>
              <w:rPr>
                <w:color w:val="000000" w:themeColor="text1"/>
                <w:sz w:val="22"/>
                <w:szCs w:val="22"/>
              </w:rPr>
              <w:t>a systematic understanding of knowledge, and a critical awareness of current problems and/or new insights, much of which is at, or informed by, the forefront of their academic discipline, field of study or area of professional practice. They will be able to demonstrate originality in the application of knowledge, together with a practical understanding of how established techniques of research and enquiry are used to create and interpret knowledge in the discipline. They should have a conceptual understanding that enables them to</w:t>
            </w:r>
            <w:r>
              <w:rPr>
                <w:sz w:val="22"/>
                <w:szCs w:val="22"/>
              </w:rPr>
              <w:t xml:space="preserve"> </w:t>
            </w:r>
            <w:r>
              <w:rPr>
                <w:color w:val="000000" w:themeColor="text1"/>
                <w:sz w:val="22"/>
                <w:szCs w:val="22"/>
              </w:rPr>
              <w:t>evaluate critically current research and advanced scholarship in the discipline and to evaluate methodologies and develop critiques of them and, where appropriate, to propose new hypotheses. They will also be able to deal with complex issues both systematically and creatively, make sound judgements in the absence of complete data, and communicate their conclusions clearly to specialist and non-specialist audiences.  In addition, they will be able to demonstrate self-direction and originality in tackling and solving problems, and act autonomously in planning and implementing tasks at a professional or equivalent level.</w:t>
            </w:r>
          </w:p>
        </w:tc>
      </w:tr>
      <w:tr w:rsidR="00D65D9E" w14:paraId="2203710A" w14:textId="77777777" w:rsidTr="00D65D9E">
        <w:tc>
          <w:tcPr>
            <w:tcW w:w="943" w:type="dxa"/>
            <w:gridSpan w:val="2"/>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0E15B5A" w14:textId="77777777" w:rsidR="00D65D9E" w:rsidRDefault="00D65D9E">
            <w:pPr>
              <w:autoSpaceDE w:val="0"/>
              <w:autoSpaceDN w:val="0"/>
              <w:adjustRightInd w:val="0"/>
              <w:spacing w:after="120"/>
              <w:jc w:val="center"/>
            </w:pPr>
          </w:p>
        </w:tc>
        <w:tc>
          <w:tcPr>
            <w:tcW w:w="14387"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7A61B6" w14:textId="77777777" w:rsidR="00D65D9E" w:rsidRDefault="00D65D9E">
            <w:pPr>
              <w:autoSpaceDE w:val="0"/>
              <w:autoSpaceDN w:val="0"/>
              <w:adjustRightInd w:val="0"/>
              <w:spacing w:after="120"/>
              <w:jc w:val="center"/>
              <w:rPr>
                <w:b/>
                <w:bCs/>
                <w:color w:val="000000" w:themeColor="text1"/>
              </w:rPr>
            </w:pPr>
            <w:r>
              <w:rPr>
                <w:b/>
                <w:bCs/>
                <w:color w:val="000000" w:themeColor="text1"/>
              </w:rPr>
              <w:t>Assessment category</w:t>
            </w:r>
          </w:p>
        </w:tc>
      </w:tr>
      <w:tr w:rsidR="00D65D9E" w14:paraId="24DBA5D3" w14:textId="77777777" w:rsidTr="00D65D9E">
        <w:trPr>
          <w:cantSplit/>
          <w:trHeight w:val="113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9145217" w14:textId="77777777" w:rsidR="00D65D9E" w:rsidRDefault="00D65D9E">
            <w:pPr>
              <w:rPr>
                <w:rFonts w:ascii="Times New Roman" w:hAnsi="Times New Roman"/>
              </w:rPr>
            </w:pPr>
          </w:p>
        </w:tc>
        <w:tc>
          <w:tcPr>
            <w:tcW w:w="2702" w:type="dxa"/>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1B9E24CF" w14:textId="77777777" w:rsidR="00D65D9E" w:rsidRDefault="00D65D9E">
            <w:pPr>
              <w:rPr>
                <w:b/>
                <w:bCs/>
                <w:color w:val="000000" w:themeColor="text1"/>
              </w:rPr>
            </w:pPr>
            <w:r>
              <w:rPr>
                <w:b/>
                <w:bCs/>
                <w:color w:val="000000" w:themeColor="text1"/>
              </w:rPr>
              <w:t>Coherent and detailed knowledge and understanding of the subject area, at least some of which is informed by the latest research and/or advanced scholarship within the discipline</w:t>
            </w:r>
          </w:p>
        </w:tc>
        <w:tc>
          <w:tcPr>
            <w:tcW w:w="1992" w:type="dxa"/>
            <w:tcBorders>
              <w:top w:val="single" w:sz="4" w:space="0" w:color="auto"/>
              <w:left w:val="single" w:sz="4" w:space="0" w:color="auto"/>
              <w:bottom w:val="single" w:sz="6" w:space="0" w:color="auto"/>
              <w:right w:val="single" w:sz="4" w:space="0" w:color="auto"/>
            </w:tcBorders>
            <w:shd w:val="clear" w:color="auto" w:fill="B4C6E7" w:themeFill="accent1" w:themeFillTint="66"/>
          </w:tcPr>
          <w:p w14:paraId="1CF6D4C5" w14:textId="77777777" w:rsidR="00D65D9E" w:rsidRDefault="00D65D9E">
            <w:pPr>
              <w:rPr>
                <w:rFonts w:eastAsiaTheme="minorEastAsia"/>
                <w:b/>
                <w:bCs/>
                <w:color w:val="000000" w:themeColor="text1"/>
              </w:rPr>
            </w:pPr>
            <w:r>
              <w:rPr>
                <w:rFonts w:eastAsiaTheme="minorEastAsia"/>
                <w:b/>
                <w:bCs/>
                <w:color w:val="000000" w:themeColor="text1"/>
              </w:rPr>
              <w:t xml:space="preserve">Cognitive and intellectual skills </w:t>
            </w:r>
          </w:p>
          <w:p w14:paraId="444D4C8D" w14:textId="77777777" w:rsidR="00D65D9E" w:rsidRDefault="00D65D9E">
            <w:pPr>
              <w:rPr>
                <w:rFonts w:ascii="Times New Roman" w:hAnsi="Times New Roman"/>
              </w:rPr>
            </w:pPr>
          </w:p>
        </w:tc>
        <w:tc>
          <w:tcPr>
            <w:tcW w:w="3265" w:type="dxa"/>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647EA5E5" w14:textId="77777777" w:rsidR="00D65D9E" w:rsidRDefault="00D65D9E">
            <w:pPr>
              <w:rPr>
                <w:b/>
                <w:bCs/>
                <w:color w:val="000000" w:themeColor="text1"/>
              </w:rPr>
            </w:pPr>
            <w:r>
              <w:rPr>
                <w:b/>
                <w:bCs/>
                <w:color w:val="000000" w:themeColor="text1"/>
              </w:rPr>
              <w:t>Application of theory to practice (for courses with a professional practice element)</w:t>
            </w:r>
          </w:p>
        </w:tc>
        <w:tc>
          <w:tcPr>
            <w:tcW w:w="3062" w:type="dxa"/>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69AF38E0" w14:textId="77777777" w:rsidR="00D65D9E" w:rsidRDefault="00D65D9E">
            <w:pPr>
              <w:rPr>
                <w:b/>
                <w:bCs/>
                <w:color w:val="000000" w:themeColor="text1"/>
              </w:rPr>
            </w:pPr>
            <w:r>
              <w:rPr>
                <w:b/>
                <w:bCs/>
                <w:color w:val="000000" w:themeColor="text1"/>
              </w:rPr>
              <w:t>Reading and referencing</w:t>
            </w:r>
          </w:p>
        </w:tc>
        <w:tc>
          <w:tcPr>
            <w:tcW w:w="3366" w:type="dxa"/>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0225DECB" w14:textId="77777777" w:rsidR="00D65D9E" w:rsidRDefault="00D65D9E">
            <w:r>
              <w:rPr>
                <w:b/>
                <w:bCs/>
                <w:color w:val="000000" w:themeColor="text1"/>
              </w:rPr>
              <w:t>Presentation, style and structure</w:t>
            </w:r>
          </w:p>
          <w:p w14:paraId="01E0B711" w14:textId="77777777" w:rsidR="00D65D9E" w:rsidRDefault="00D65D9E">
            <w:pPr>
              <w:rPr>
                <w:b/>
                <w:bCs/>
                <w:color w:val="000000" w:themeColor="text1"/>
              </w:rPr>
            </w:pPr>
            <w:r>
              <w:rPr>
                <w:lang w:val="en-US"/>
              </w:rPr>
              <w:t>Work that significantly exceeds the specified word limit may be penalized</w:t>
            </w:r>
          </w:p>
        </w:tc>
      </w:tr>
      <w:tr w:rsidR="00D65D9E" w14:paraId="14C76935" w14:textId="77777777" w:rsidTr="00D65D9E">
        <w:tc>
          <w:tcPr>
            <w:tcW w:w="53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1975654B" w14:textId="77777777" w:rsidR="00D65D9E" w:rsidRDefault="00D65D9E">
            <w:pPr>
              <w:ind w:left="113" w:right="113"/>
              <w:jc w:val="center"/>
              <w:rPr>
                <w:b/>
                <w:bCs/>
                <w:color w:val="000000" w:themeColor="text1"/>
                <w:sz w:val="18"/>
              </w:rPr>
            </w:pPr>
            <w:r>
              <w:rPr>
                <w:b/>
                <w:bCs/>
                <w:color w:val="000000" w:themeColor="text1"/>
                <w:sz w:val="18"/>
              </w:rPr>
              <w:t>Pass mark, demonstrating achievement of all associated learning outcomes</w:t>
            </w:r>
          </w:p>
        </w:tc>
        <w:tc>
          <w:tcPr>
            <w:tcW w:w="409" w:type="dxa"/>
            <w:tcBorders>
              <w:top w:val="single" w:sz="4" w:space="0" w:color="auto"/>
              <w:left w:val="single" w:sz="4" w:space="0" w:color="auto"/>
              <w:bottom w:val="single" w:sz="4" w:space="0" w:color="auto"/>
              <w:right w:val="single" w:sz="6" w:space="0" w:color="auto"/>
            </w:tcBorders>
            <w:shd w:val="clear" w:color="auto" w:fill="D9E2F3" w:themeFill="accent1" w:themeFillTint="33"/>
            <w:textDirection w:val="btLr"/>
            <w:hideMark/>
          </w:tcPr>
          <w:p w14:paraId="47BBB1AE" w14:textId="77777777" w:rsidR="00D65D9E" w:rsidRDefault="00D65D9E">
            <w:pPr>
              <w:ind w:left="113" w:right="113"/>
              <w:jc w:val="center"/>
            </w:pPr>
            <w:r>
              <w:rPr>
                <w:b/>
                <w:bCs/>
                <w:color w:val="000000" w:themeColor="text1"/>
              </w:rPr>
              <w:t>90%-100%</w:t>
            </w:r>
          </w:p>
        </w:tc>
        <w:tc>
          <w:tcPr>
            <w:tcW w:w="2702" w:type="dxa"/>
            <w:tcBorders>
              <w:top w:val="single" w:sz="6" w:space="0" w:color="auto"/>
              <w:left w:val="single" w:sz="6" w:space="0" w:color="auto"/>
              <w:bottom w:val="single" w:sz="6" w:space="0" w:color="auto"/>
              <w:right w:val="single" w:sz="6" w:space="0" w:color="auto"/>
            </w:tcBorders>
            <w:hideMark/>
          </w:tcPr>
          <w:p w14:paraId="069C4C56" w14:textId="77777777" w:rsidR="00D65D9E" w:rsidRDefault="00D65D9E">
            <w:pPr>
              <w:rPr>
                <w:color w:val="000000" w:themeColor="text1"/>
              </w:rPr>
            </w:pPr>
            <w:r>
              <w:rPr>
                <w:color w:val="000000" w:themeColor="text1"/>
              </w:rPr>
              <w:t>Exemplary systematic, theoretical and conceptual understanding of knowledge at or informed by the forefront of the field of study, demonstrating highly sophisticated grasp of the subject matter</w:t>
            </w:r>
          </w:p>
        </w:tc>
        <w:tc>
          <w:tcPr>
            <w:tcW w:w="1992" w:type="dxa"/>
            <w:tcBorders>
              <w:top w:val="single" w:sz="6" w:space="0" w:color="auto"/>
              <w:left w:val="single" w:sz="6" w:space="0" w:color="auto"/>
              <w:bottom w:val="single" w:sz="6" w:space="0" w:color="auto"/>
              <w:right w:val="single" w:sz="6" w:space="0" w:color="auto"/>
            </w:tcBorders>
          </w:tcPr>
          <w:p w14:paraId="352936D7" w14:textId="77777777" w:rsidR="00D65D9E" w:rsidRDefault="00D65D9E">
            <w:pPr>
              <w:rPr>
                <w:color w:val="000000" w:themeColor="text1"/>
              </w:rPr>
            </w:pPr>
            <w:r>
              <w:rPr>
                <w:color w:val="000000" w:themeColor="text1"/>
              </w:rPr>
              <w:t xml:space="preserve">Exceptional critical evaluation and awareness of current problems, and contemporary issues and debates that draws on new insights or perspectives within the field. </w:t>
            </w:r>
            <w:r>
              <w:rPr>
                <w:color w:val="000000" w:themeColor="text1"/>
              </w:rPr>
              <w:lastRenderedPageBreak/>
              <w:t xml:space="preserve">Work demonstrates exemplary ability to synthesise current research and advanced scholarship in an original, creative and innovative manner.   </w:t>
            </w:r>
          </w:p>
          <w:p w14:paraId="0929A768" w14:textId="77777777" w:rsidR="00D65D9E" w:rsidRDefault="00D65D9E">
            <w:pPr>
              <w:rPr>
                <w:rFonts w:ascii="Times New Roman" w:hAnsi="Times New Roman"/>
                <w:color w:val="000000" w:themeColor="text1"/>
              </w:rPr>
            </w:pPr>
          </w:p>
        </w:tc>
        <w:tc>
          <w:tcPr>
            <w:tcW w:w="3265" w:type="dxa"/>
            <w:tcBorders>
              <w:top w:val="single" w:sz="6" w:space="0" w:color="auto"/>
              <w:left w:val="single" w:sz="6" w:space="0" w:color="auto"/>
              <w:bottom w:val="single" w:sz="6" w:space="0" w:color="auto"/>
              <w:right w:val="single" w:sz="6" w:space="0" w:color="auto"/>
            </w:tcBorders>
            <w:hideMark/>
          </w:tcPr>
          <w:p w14:paraId="1E07F755" w14:textId="77777777" w:rsidR="00D65D9E" w:rsidRDefault="00D65D9E">
            <w:pPr>
              <w:rPr>
                <w:color w:val="000000" w:themeColor="text1"/>
              </w:rPr>
            </w:pPr>
            <w:r>
              <w:rPr>
                <w:color w:val="000000" w:themeColor="text1"/>
              </w:rPr>
              <w:lastRenderedPageBreak/>
              <w:t>Sophisticated, systematic and innovative application of knowledge and theory to professional practice within the discipline. Flawless use of systematically selected literature to justify and express reasoned judgements and decisions in relation to complex issues and problems at a professional level</w:t>
            </w:r>
          </w:p>
        </w:tc>
        <w:tc>
          <w:tcPr>
            <w:tcW w:w="3062" w:type="dxa"/>
            <w:tcBorders>
              <w:top w:val="single" w:sz="6" w:space="0" w:color="auto"/>
              <w:left w:val="single" w:sz="6" w:space="0" w:color="auto"/>
              <w:bottom w:val="single" w:sz="6" w:space="0" w:color="auto"/>
              <w:right w:val="single" w:sz="6" w:space="0" w:color="auto"/>
            </w:tcBorders>
            <w:hideMark/>
          </w:tcPr>
          <w:p w14:paraId="32A83459"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t xml:space="preserve">A very high level of critical engagement across a systematic and fully appropriate range of relevant and current academic, research, policy- and practice-related literature demonstrating deep and selective reading and initiative along with highly </w:t>
            </w:r>
            <w:r>
              <w:rPr>
                <w:rFonts w:eastAsiaTheme="minorEastAsia"/>
                <w:color w:val="000000" w:themeColor="text1"/>
              </w:rPr>
              <w:lastRenderedPageBreak/>
              <w:t>consistent accurate referencing</w:t>
            </w:r>
          </w:p>
        </w:tc>
        <w:tc>
          <w:tcPr>
            <w:tcW w:w="3366" w:type="dxa"/>
            <w:tcBorders>
              <w:top w:val="single" w:sz="6" w:space="0" w:color="auto"/>
              <w:left w:val="single" w:sz="6" w:space="0" w:color="auto"/>
              <w:bottom w:val="single" w:sz="6" w:space="0" w:color="auto"/>
              <w:right w:val="single" w:sz="6" w:space="0" w:color="auto"/>
            </w:tcBorders>
            <w:hideMark/>
          </w:tcPr>
          <w:p w14:paraId="79ED0435"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lastRenderedPageBreak/>
              <w:t>Exemplary presentation of work that is fluent and flawless throughout.</w:t>
            </w:r>
          </w:p>
        </w:tc>
      </w:tr>
      <w:tr w:rsidR="00D65D9E" w14:paraId="3CA5A609" w14:textId="77777777" w:rsidTr="00D65D9E">
        <w:tc>
          <w:tcPr>
            <w:tcW w:w="0" w:type="auto"/>
            <w:vMerge/>
            <w:tcBorders>
              <w:top w:val="single" w:sz="4" w:space="0" w:color="auto"/>
              <w:left w:val="single" w:sz="4" w:space="0" w:color="auto"/>
              <w:bottom w:val="single" w:sz="4" w:space="0" w:color="auto"/>
              <w:right w:val="single" w:sz="4" w:space="0" w:color="auto"/>
            </w:tcBorders>
            <w:vAlign w:val="center"/>
            <w:hideMark/>
          </w:tcPr>
          <w:p w14:paraId="411BC4C9" w14:textId="77777777" w:rsidR="00D65D9E" w:rsidRDefault="00D65D9E">
            <w:pPr>
              <w:rPr>
                <w:rFonts w:ascii="Times New Roman" w:hAnsi="Times New Roman"/>
                <w:b/>
                <w:bCs/>
                <w:color w:val="000000" w:themeColor="text1"/>
                <w:sz w:val="18"/>
              </w:rPr>
            </w:pPr>
          </w:p>
        </w:tc>
        <w:tc>
          <w:tcPr>
            <w:tcW w:w="409" w:type="dxa"/>
            <w:tcBorders>
              <w:top w:val="single" w:sz="4" w:space="0" w:color="auto"/>
              <w:left w:val="single" w:sz="4" w:space="0" w:color="auto"/>
              <w:bottom w:val="single" w:sz="4" w:space="0" w:color="auto"/>
              <w:right w:val="single" w:sz="6" w:space="0" w:color="auto"/>
            </w:tcBorders>
            <w:shd w:val="clear" w:color="auto" w:fill="D9E2F3" w:themeFill="accent1" w:themeFillTint="33"/>
            <w:textDirection w:val="btLr"/>
            <w:hideMark/>
          </w:tcPr>
          <w:p w14:paraId="61592524" w14:textId="77777777" w:rsidR="00D65D9E" w:rsidRDefault="00D65D9E">
            <w:pPr>
              <w:ind w:left="113" w:right="113"/>
              <w:jc w:val="center"/>
            </w:pPr>
            <w:r>
              <w:rPr>
                <w:b/>
                <w:bCs/>
                <w:color w:val="000000" w:themeColor="text1"/>
              </w:rPr>
              <w:t>80%-89%</w:t>
            </w:r>
          </w:p>
        </w:tc>
        <w:tc>
          <w:tcPr>
            <w:tcW w:w="2702" w:type="dxa"/>
            <w:tcBorders>
              <w:top w:val="single" w:sz="6" w:space="0" w:color="auto"/>
              <w:left w:val="single" w:sz="6" w:space="0" w:color="auto"/>
              <w:bottom w:val="single" w:sz="6" w:space="0" w:color="auto"/>
              <w:right w:val="single" w:sz="6" w:space="0" w:color="auto"/>
            </w:tcBorders>
            <w:hideMark/>
          </w:tcPr>
          <w:p w14:paraId="33F2B2EA" w14:textId="77777777" w:rsidR="00D65D9E" w:rsidRDefault="00D65D9E">
            <w:pPr>
              <w:rPr>
                <w:color w:val="000000" w:themeColor="text1"/>
              </w:rPr>
            </w:pPr>
            <w:r>
              <w:rPr>
                <w:color w:val="000000" w:themeColor="text1"/>
              </w:rPr>
              <w:t>Excellent systematic, theoretical and conceptual understanding of knowledge at or informed by the forefront of the field of study and showing sophisticated depth, breadth, detail and clarity</w:t>
            </w:r>
          </w:p>
        </w:tc>
        <w:tc>
          <w:tcPr>
            <w:tcW w:w="1992" w:type="dxa"/>
            <w:tcBorders>
              <w:top w:val="single" w:sz="6" w:space="0" w:color="auto"/>
              <w:left w:val="single" w:sz="6" w:space="0" w:color="auto"/>
              <w:bottom w:val="single" w:sz="6" w:space="0" w:color="auto"/>
              <w:right w:val="single" w:sz="6" w:space="0" w:color="auto"/>
            </w:tcBorders>
            <w:hideMark/>
          </w:tcPr>
          <w:p w14:paraId="00C696E0" w14:textId="77777777" w:rsidR="00D65D9E" w:rsidRDefault="00D65D9E">
            <w:pPr>
              <w:rPr>
                <w:color w:val="000000" w:themeColor="text1"/>
              </w:rPr>
            </w:pPr>
            <w:r>
              <w:rPr>
                <w:color w:val="000000" w:themeColor="text1"/>
              </w:rPr>
              <w:t xml:space="preserve">Sophisticated critical evaluation and awareness of current problems, and contemporary issues and debates that draws on new insights or perspectives within the field. Work demonstrates a very high level of originality and creativity in the student’s approaches to synthesising current research and advanced scholarship within the subject area     </w:t>
            </w:r>
          </w:p>
        </w:tc>
        <w:tc>
          <w:tcPr>
            <w:tcW w:w="3265" w:type="dxa"/>
            <w:tcBorders>
              <w:top w:val="single" w:sz="6" w:space="0" w:color="auto"/>
              <w:left w:val="single" w:sz="6" w:space="0" w:color="auto"/>
              <w:bottom w:val="single" w:sz="6" w:space="0" w:color="auto"/>
              <w:right w:val="single" w:sz="6" w:space="0" w:color="auto"/>
            </w:tcBorders>
            <w:hideMark/>
          </w:tcPr>
          <w:p w14:paraId="5D96B703" w14:textId="77777777" w:rsidR="00D65D9E" w:rsidRDefault="00D65D9E">
            <w:pPr>
              <w:autoSpaceDE w:val="0"/>
              <w:autoSpaceDN w:val="0"/>
              <w:adjustRightInd w:val="0"/>
              <w:rPr>
                <w:rFonts w:eastAsiaTheme="minorEastAsia"/>
                <w:color w:val="000000"/>
              </w:rPr>
            </w:pPr>
            <w:r>
              <w:rPr>
                <w:rFonts w:eastAsiaTheme="minorEastAsia"/>
                <w:color w:val="000000"/>
              </w:rPr>
              <w:t>An excellent level of originality and innovation in the application of knowledge and theory to professional practice within the discipline. Demonstration of excellent critical awareness and evaluation and the ability to effectively critique and employ  current  academic literature in making reasoned judgements and decisions in relation to complex issues and problems at a professional level</w:t>
            </w:r>
          </w:p>
        </w:tc>
        <w:tc>
          <w:tcPr>
            <w:tcW w:w="3062" w:type="dxa"/>
            <w:tcBorders>
              <w:top w:val="single" w:sz="6" w:space="0" w:color="auto"/>
              <w:left w:val="single" w:sz="6" w:space="0" w:color="auto"/>
              <w:bottom w:val="single" w:sz="6" w:space="0" w:color="auto"/>
              <w:right w:val="single" w:sz="6" w:space="0" w:color="auto"/>
            </w:tcBorders>
            <w:hideMark/>
          </w:tcPr>
          <w:p w14:paraId="79F7CB4C"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t>A very high level of critical engagement across an extensive range of relevant and current academic, research, policy- and practice-related literature demonstrating deep and appropriate reading and initiative along with highly consistent accurate referencing</w:t>
            </w:r>
          </w:p>
        </w:tc>
        <w:tc>
          <w:tcPr>
            <w:tcW w:w="3366" w:type="dxa"/>
            <w:tcBorders>
              <w:top w:val="single" w:sz="6" w:space="0" w:color="auto"/>
              <w:left w:val="single" w:sz="6" w:space="0" w:color="auto"/>
              <w:bottom w:val="single" w:sz="6" w:space="0" w:color="auto"/>
              <w:right w:val="single" w:sz="6" w:space="0" w:color="auto"/>
            </w:tcBorders>
            <w:hideMark/>
          </w:tcPr>
          <w:p w14:paraId="323F2CC7" w14:textId="77777777" w:rsidR="00D65D9E" w:rsidRDefault="00D65D9E">
            <w:pPr>
              <w:rPr>
                <w:color w:val="000000" w:themeColor="text1"/>
              </w:rPr>
            </w:pPr>
            <w:r>
              <w:rPr>
                <w:color w:val="000000" w:themeColor="text1"/>
              </w:rPr>
              <w:t>Outstanding presentation of work that is logically and coherently structured with a  strong or original central argument(s), conveyed with a high level of fluency and eloquently  communicates compelling, coherent conclusions to specialist and non-specialist audiences</w:t>
            </w:r>
          </w:p>
        </w:tc>
      </w:tr>
    </w:tbl>
    <w:p w14:paraId="39DF75A5" w14:textId="77777777" w:rsidR="00D65D9E" w:rsidRDefault="00D65D9E" w:rsidP="00D65D9E">
      <w:pPr>
        <w:rPr>
          <w:rFonts w:asciiTheme="minorHAnsi" w:hAnsiTheme="minorHAnsi"/>
        </w:rPr>
      </w:pPr>
    </w:p>
    <w:p w14:paraId="4CB114A1" w14:textId="77777777" w:rsidR="00D65D9E" w:rsidRDefault="00D65D9E" w:rsidP="00D65D9E"/>
    <w:tbl>
      <w:tblPr>
        <w:tblStyle w:val="TableGrid1"/>
        <w:tblW w:w="5000" w:type="pct"/>
        <w:tblInd w:w="0" w:type="dxa"/>
        <w:tblLook w:val="04A0" w:firstRow="1" w:lastRow="0" w:firstColumn="1" w:lastColumn="0" w:noHBand="0" w:noVBand="1"/>
      </w:tblPr>
      <w:tblGrid>
        <w:gridCol w:w="501"/>
        <w:gridCol w:w="459"/>
        <w:gridCol w:w="2420"/>
        <w:gridCol w:w="1672"/>
        <w:gridCol w:w="2626"/>
        <w:gridCol w:w="2626"/>
        <w:gridCol w:w="2646"/>
      </w:tblGrid>
      <w:tr w:rsidR="00D65D9E" w14:paraId="53BFCA9C" w14:textId="77777777" w:rsidTr="009806E6">
        <w:tc>
          <w:tcPr>
            <w:tcW w:w="349" w:type="pct"/>
            <w:gridSpan w:val="2"/>
            <w:tcBorders>
              <w:top w:val="single" w:sz="4" w:space="0" w:color="auto"/>
              <w:left w:val="single" w:sz="4" w:space="0" w:color="auto"/>
              <w:bottom w:val="single" w:sz="4" w:space="0" w:color="auto"/>
              <w:right w:val="single" w:sz="6" w:space="0" w:color="auto"/>
            </w:tcBorders>
            <w:shd w:val="clear" w:color="auto" w:fill="D9E2F3" w:themeFill="accent1" w:themeFillTint="33"/>
            <w:vAlign w:val="center"/>
            <w:hideMark/>
          </w:tcPr>
          <w:p w14:paraId="40714E96" w14:textId="77777777" w:rsidR="00D65D9E" w:rsidRDefault="00D65D9E">
            <w:pPr>
              <w:jc w:val="center"/>
              <w:rPr>
                <w:b/>
                <w:bCs/>
                <w:color w:val="000000" w:themeColor="text1"/>
              </w:rPr>
            </w:pPr>
            <w:r>
              <w:rPr>
                <w:b/>
                <w:bCs/>
                <w:color w:val="000000" w:themeColor="text1"/>
              </w:rPr>
              <w:lastRenderedPageBreak/>
              <w:t>Level 7</w:t>
            </w:r>
          </w:p>
        </w:tc>
        <w:tc>
          <w:tcPr>
            <w:tcW w:w="93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E0B21F" w14:textId="77777777" w:rsidR="00D65D9E" w:rsidRDefault="00D65D9E">
            <w:pPr>
              <w:rPr>
                <w:b/>
                <w:bCs/>
                <w:color w:val="000000" w:themeColor="text1"/>
              </w:rPr>
            </w:pPr>
            <w:r>
              <w:rPr>
                <w:b/>
                <w:bCs/>
                <w:color w:val="000000" w:themeColor="text1"/>
              </w:rPr>
              <w:t>Coherent and detailed knowledge and understanding</w:t>
            </w:r>
          </w:p>
        </w:tc>
        <w:tc>
          <w:tcPr>
            <w:tcW w:w="650"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81E431A" w14:textId="77777777" w:rsidR="00D65D9E" w:rsidRDefault="00D65D9E">
            <w:pPr>
              <w:rPr>
                <w:rFonts w:eastAsiaTheme="minorEastAsia"/>
                <w:b/>
                <w:bCs/>
                <w:color w:val="000000" w:themeColor="text1"/>
              </w:rPr>
            </w:pPr>
            <w:r>
              <w:rPr>
                <w:rFonts w:eastAsiaTheme="minorEastAsia"/>
                <w:b/>
                <w:bCs/>
                <w:color w:val="000000" w:themeColor="text1"/>
              </w:rPr>
              <w:t xml:space="preserve">Cognitive and intellectual skills </w:t>
            </w:r>
          </w:p>
          <w:p w14:paraId="2C010F3E" w14:textId="77777777" w:rsidR="00D65D9E" w:rsidRDefault="00D65D9E">
            <w:pPr>
              <w:rPr>
                <w:rFonts w:ascii="Times New Roman" w:hAnsi="Times New Roman"/>
              </w:rPr>
            </w:pPr>
          </w:p>
        </w:tc>
        <w:tc>
          <w:tcPr>
            <w:tcW w:w="101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28C59" w14:textId="77777777" w:rsidR="00D65D9E" w:rsidRDefault="00D65D9E">
            <w:pPr>
              <w:rPr>
                <w:b/>
                <w:bCs/>
                <w:color w:val="000000" w:themeColor="text1"/>
              </w:rPr>
            </w:pPr>
            <w:r>
              <w:rPr>
                <w:b/>
                <w:bCs/>
                <w:color w:val="000000" w:themeColor="text1"/>
              </w:rPr>
              <w:t>Application of theory to practice</w:t>
            </w:r>
          </w:p>
        </w:tc>
        <w:tc>
          <w:tcPr>
            <w:tcW w:w="101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F0F78" w14:textId="77777777" w:rsidR="00D65D9E" w:rsidRDefault="00D65D9E">
            <w:pPr>
              <w:rPr>
                <w:b/>
                <w:bCs/>
                <w:color w:val="000000" w:themeColor="text1"/>
              </w:rPr>
            </w:pPr>
            <w:r>
              <w:rPr>
                <w:b/>
                <w:bCs/>
                <w:color w:val="000000" w:themeColor="text1"/>
              </w:rPr>
              <w:t>Reading and referencing</w:t>
            </w:r>
          </w:p>
        </w:tc>
        <w:tc>
          <w:tcPr>
            <w:tcW w:w="102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C13FF8" w14:textId="77777777" w:rsidR="00D65D9E" w:rsidRDefault="00D65D9E">
            <w:r>
              <w:rPr>
                <w:b/>
                <w:bCs/>
                <w:color w:val="000000" w:themeColor="text1"/>
              </w:rPr>
              <w:t>Presentation, style and structure</w:t>
            </w:r>
          </w:p>
        </w:tc>
      </w:tr>
      <w:tr w:rsidR="00D65D9E" w14:paraId="0DE6AA86" w14:textId="77777777" w:rsidTr="009806E6">
        <w:tc>
          <w:tcPr>
            <w:tcW w:w="198" w:type="pct"/>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7FCCA161" w14:textId="77777777" w:rsidR="00D65D9E" w:rsidRDefault="00D65D9E">
            <w:pPr>
              <w:ind w:left="113" w:right="113"/>
              <w:jc w:val="center"/>
              <w:rPr>
                <w:b/>
                <w:bCs/>
                <w:color w:val="000000" w:themeColor="text1"/>
              </w:rPr>
            </w:pPr>
            <w:r>
              <w:rPr>
                <w:b/>
                <w:bCs/>
                <w:color w:val="000000" w:themeColor="text1"/>
              </w:rPr>
              <w:t>Pass mark, demonstrating achievement of all associated learning outcomes</w:t>
            </w:r>
          </w:p>
        </w:tc>
        <w:tc>
          <w:tcPr>
            <w:tcW w:w="151" w:type="pct"/>
            <w:tcBorders>
              <w:top w:val="single" w:sz="4" w:space="0" w:color="auto"/>
              <w:left w:val="single" w:sz="4" w:space="0" w:color="auto"/>
              <w:bottom w:val="single" w:sz="4" w:space="0" w:color="auto"/>
              <w:right w:val="single" w:sz="6" w:space="0" w:color="auto"/>
            </w:tcBorders>
            <w:shd w:val="clear" w:color="auto" w:fill="D9E2F3" w:themeFill="accent1" w:themeFillTint="33"/>
            <w:textDirection w:val="btLr"/>
            <w:hideMark/>
          </w:tcPr>
          <w:p w14:paraId="6857F6DA" w14:textId="77777777" w:rsidR="00D65D9E" w:rsidRDefault="00D65D9E">
            <w:pPr>
              <w:ind w:left="113" w:right="113"/>
              <w:jc w:val="center"/>
            </w:pPr>
            <w:r>
              <w:rPr>
                <w:b/>
                <w:bCs/>
                <w:color w:val="000000" w:themeColor="text1"/>
              </w:rPr>
              <w:t>70% – 79%</w:t>
            </w:r>
          </w:p>
        </w:tc>
        <w:tc>
          <w:tcPr>
            <w:tcW w:w="939" w:type="pct"/>
            <w:tcBorders>
              <w:top w:val="single" w:sz="6" w:space="0" w:color="auto"/>
              <w:left w:val="single" w:sz="6" w:space="0" w:color="auto"/>
              <w:bottom w:val="single" w:sz="6" w:space="0" w:color="auto"/>
              <w:right w:val="single" w:sz="6" w:space="0" w:color="auto"/>
            </w:tcBorders>
            <w:hideMark/>
          </w:tcPr>
          <w:p w14:paraId="11A609B3" w14:textId="77777777" w:rsidR="00D65D9E" w:rsidRDefault="00D65D9E">
            <w:pPr>
              <w:rPr>
                <w:bCs/>
                <w:color w:val="000000" w:themeColor="text1"/>
              </w:rPr>
            </w:pPr>
            <w:r>
              <w:rPr>
                <w:bCs/>
                <w:color w:val="000000" w:themeColor="text1"/>
              </w:rPr>
              <w:t>A high level of systematic, theoretical and conceptual understanding of knowledge at or informed by the forefront of the field of study and showing considerable depth, breadth, detail and clarity</w:t>
            </w:r>
          </w:p>
        </w:tc>
        <w:tc>
          <w:tcPr>
            <w:tcW w:w="650" w:type="pct"/>
            <w:tcBorders>
              <w:top w:val="single" w:sz="4" w:space="0" w:color="auto"/>
              <w:left w:val="single" w:sz="4" w:space="0" w:color="auto"/>
              <w:bottom w:val="single" w:sz="4" w:space="0" w:color="auto"/>
              <w:right w:val="single" w:sz="4" w:space="0" w:color="auto"/>
            </w:tcBorders>
            <w:hideMark/>
          </w:tcPr>
          <w:p w14:paraId="29CEDF36" w14:textId="77777777" w:rsidR="00D65D9E" w:rsidRDefault="00D65D9E">
            <w:pPr>
              <w:rPr>
                <w:color w:val="000000" w:themeColor="text1"/>
              </w:rPr>
            </w:pPr>
            <w:r>
              <w:rPr>
                <w:color w:val="000000" w:themeColor="text1"/>
              </w:rPr>
              <w:t xml:space="preserve">A high level of critical evaluation and awareness of current problems, and contemporary issues and debates that draws on new insights or perspectives within the field. Work demonstrates a significant level of originality and creativity in synthesising current research and advanced scholarship within the subject area     </w:t>
            </w:r>
          </w:p>
        </w:tc>
        <w:tc>
          <w:tcPr>
            <w:tcW w:w="1018" w:type="pct"/>
            <w:tcBorders>
              <w:top w:val="single" w:sz="6" w:space="0" w:color="auto"/>
              <w:left w:val="single" w:sz="6" w:space="0" w:color="auto"/>
              <w:bottom w:val="single" w:sz="6" w:space="0" w:color="auto"/>
              <w:right w:val="single" w:sz="6" w:space="0" w:color="auto"/>
            </w:tcBorders>
            <w:hideMark/>
          </w:tcPr>
          <w:p w14:paraId="0055E387"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t>A high level of originality and innovation in the application of knowledge and theory to professional practice within the discipline. Demonstration of excellent critical awareness and evaluation and the ability to select and use academic literature in making reasoned judgements and decisions in relation to complex issues and problems at a professional level</w:t>
            </w:r>
          </w:p>
        </w:tc>
        <w:tc>
          <w:tcPr>
            <w:tcW w:w="1018" w:type="pct"/>
            <w:tcBorders>
              <w:top w:val="single" w:sz="6" w:space="0" w:color="auto"/>
              <w:left w:val="single" w:sz="6" w:space="0" w:color="auto"/>
              <w:bottom w:val="single" w:sz="6" w:space="0" w:color="auto"/>
              <w:right w:val="single" w:sz="6" w:space="0" w:color="auto"/>
            </w:tcBorders>
            <w:hideMark/>
          </w:tcPr>
          <w:p w14:paraId="7A065B66"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t>A high level of critical engagement across an extensive range of relevant and current literature demonstrating wide and appropriate reading and initiative along with highly consistent accurate referencing</w:t>
            </w:r>
          </w:p>
        </w:tc>
        <w:tc>
          <w:tcPr>
            <w:tcW w:w="1026" w:type="pct"/>
            <w:tcBorders>
              <w:top w:val="single" w:sz="6" w:space="0" w:color="auto"/>
              <w:left w:val="single" w:sz="6" w:space="0" w:color="auto"/>
              <w:bottom w:val="single" w:sz="6" w:space="0" w:color="auto"/>
              <w:right w:val="single" w:sz="6" w:space="0" w:color="auto"/>
            </w:tcBorders>
            <w:hideMark/>
          </w:tcPr>
          <w:p w14:paraId="60ED6272"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t>Excellent presentation of work that is logically and coherently structured with a  strong or original central argument(s), conveyed with a high level of clarity of expression and which clearly communicates valid, coherent conclusions to specialist and non-specialist audiences</w:t>
            </w:r>
          </w:p>
        </w:tc>
      </w:tr>
      <w:tr w:rsidR="00D65D9E" w14:paraId="078D7C8B" w14:textId="77777777" w:rsidTr="009806E6">
        <w:tc>
          <w:tcPr>
            <w:tcW w:w="198" w:type="pct"/>
            <w:vMerge/>
            <w:tcBorders>
              <w:top w:val="single" w:sz="4" w:space="0" w:color="auto"/>
              <w:left w:val="single" w:sz="4" w:space="0" w:color="auto"/>
              <w:bottom w:val="single" w:sz="4" w:space="0" w:color="auto"/>
              <w:right w:val="single" w:sz="4" w:space="0" w:color="auto"/>
            </w:tcBorders>
            <w:vAlign w:val="center"/>
            <w:hideMark/>
          </w:tcPr>
          <w:p w14:paraId="65289ADD" w14:textId="77777777" w:rsidR="00D65D9E" w:rsidRDefault="00D65D9E">
            <w:pPr>
              <w:rPr>
                <w:rFonts w:ascii="Times New Roman" w:hAnsi="Times New Roman"/>
                <w:b/>
                <w:bCs/>
                <w:color w:val="000000" w:themeColor="text1"/>
              </w:rPr>
            </w:pPr>
          </w:p>
        </w:tc>
        <w:tc>
          <w:tcPr>
            <w:tcW w:w="151" w:type="pct"/>
            <w:tcBorders>
              <w:top w:val="single" w:sz="4" w:space="0" w:color="auto"/>
              <w:left w:val="single" w:sz="4" w:space="0" w:color="auto"/>
              <w:bottom w:val="single" w:sz="4" w:space="0" w:color="auto"/>
              <w:right w:val="single" w:sz="6" w:space="0" w:color="auto"/>
            </w:tcBorders>
            <w:shd w:val="clear" w:color="auto" w:fill="D9E2F3" w:themeFill="accent1" w:themeFillTint="33"/>
            <w:textDirection w:val="btLr"/>
            <w:hideMark/>
          </w:tcPr>
          <w:p w14:paraId="61C9F55D" w14:textId="77777777" w:rsidR="00D65D9E" w:rsidRDefault="00D65D9E">
            <w:pPr>
              <w:ind w:left="113" w:right="113"/>
              <w:jc w:val="center"/>
              <w:rPr>
                <w:b/>
                <w:bCs/>
                <w:color w:val="000000" w:themeColor="text1"/>
              </w:rPr>
            </w:pPr>
            <w:r>
              <w:rPr>
                <w:b/>
                <w:bCs/>
                <w:color w:val="000000" w:themeColor="text1"/>
              </w:rPr>
              <w:t>60% – 69%</w:t>
            </w:r>
          </w:p>
        </w:tc>
        <w:tc>
          <w:tcPr>
            <w:tcW w:w="939" w:type="pct"/>
            <w:tcBorders>
              <w:top w:val="single" w:sz="6" w:space="0" w:color="auto"/>
              <w:left w:val="single" w:sz="6" w:space="0" w:color="auto"/>
              <w:bottom w:val="single" w:sz="6" w:space="0" w:color="auto"/>
              <w:right w:val="single" w:sz="6" w:space="0" w:color="auto"/>
            </w:tcBorders>
            <w:hideMark/>
          </w:tcPr>
          <w:p w14:paraId="1BD6CBE7" w14:textId="77777777" w:rsidR="00D65D9E" w:rsidRDefault="00D65D9E">
            <w:pPr>
              <w:rPr>
                <w:bCs/>
                <w:color w:val="000000" w:themeColor="text1"/>
              </w:rPr>
            </w:pPr>
            <w:r>
              <w:rPr>
                <w:bCs/>
                <w:color w:val="000000" w:themeColor="text1"/>
              </w:rPr>
              <w:t>An effective, systematic, theoretical and conceptual understanding of knowledge mostly at or informed by the forefront of the field of study and showing good depth, breadth, detail and clarity</w:t>
            </w:r>
          </w:p>
        </w:tc>
        <w:tc>
          <w:tcPr>
            <w:tcW w:w="650" w:type="pct"/>
            <w:tcBorders>
              <w:top w:val="single" w:sz="4" w:space="0" w:color="auto"/>
              <w:left w:val="single" w:sz="4" w:space="0" w:color="auto"/>
              <w:bottom w:val="single" w:sz="4" w:space="0" w:color="auto"/>
              <w:right w:val="single" w:sz="4" w:space="0" w:color="auto"/>
            </w:tcBorders>
            <w:hideMark/>
          </w:tcPr>
          <w:p w14:paraId="1A590B9A" w14:textId="77777777" w:rsidR="00D65D9E" w:rsidRDefault="00D65D9E">
            <w:pPr>
              <w:rPr>
                <w:color w:val="000000" w:themeColor="text1"/>
              </w:rPr>
            </w:pPr>
            <w:r>
              <w:rPr>
                <w:color w:val="000000" w:themeColor="text1"/>
              </w:rPr>
              <w:t xml:space="preserve">An effective level of critical evaluation and awareness of current problems and contemporary issues and debates that draws on new insights or </w:t>
            </w:r>
            <w:r>
              <w:rPr>
                <w:color w:val="000000" w:themeColor="text1"/>
              </w:rPr>
              <w:lastRenderedPageBreak/>
              <w:t>perspectives within the field. Work demonstrates some effective originality and creativity in synthesising current research and scholarship within the subject area</w:t>
            </w:r>
          </w:p>
        </w:tc>
        <w:tc>
          <w:tcPr>
            <w:tcW w:w="1018" w:type="pct"/>
            <w:tcBorders>
              <w:top w:val="single" w:sz="6" w:space="0" w:color="auto"/>
              <w:left w:val="single" w:sz="6" w:space="0" w:color="auto"/>
              <w:bottom w:val="single" w:sz="6" w:space="0" w:color="auto"/>
              <w:right w:val="single" w:sz="6" w:space="0" w:color="auto"/>
            </w:tcBorders>
            <w:hideMark/>
          </w:tcPr>
          <w:p w14:paraId="651ECCA3" w14:textId="77777777" w:rsidR="00D65D9E" w:rsidRDefault="00D65D9E">
            <w:pPr>
              <w:rPr>
                <w:color w:val="000000" w:themeColor="text1"/>
              </w:rPr>
            </w:pPr>
            <w:r>
              <w:rPr>
                <w:color w:val="000000" w:themeColor="text1"/>
              </w:rPr>
              <w:lastRenderedPageBreak/>
              <w:t xml:space="preserve">A good level of originality and innovation in the application of knowledge and theory to professional practice. Demonstration of consistently good critical awareness and evaluation and reasonable ability to use the academic literature in making reasoned  judgements and decisions </w:t>
            </w:r>
            <w:r>
              <w:rPr>
                <w:color w:val="000000" w:themeColor="text1"/>
              </w:rPr>
              <w:lastRenderedPageBreak/>
              <w:t>in relation to complex issues and problems at a professional level</w:t>
            </w:r>
          </w:p>
        </w:tc>
        <w:tc>
          <w:tcPr>
            <w:tcW w:w="1018" w:type="pct"/>
            <w:tcBorders>
              <w:top w:val="single" w:sz="6" w:space="0" w:color="auto"/>
              <w:left w:val="single" w:sz="6" w:space="0" w:color="auto"/>
              <w:bottom w:val="single" w:sz="6" w:space="0" w:color="auto"/>
              <w:right w:val="single" w:sz="6" w:space="0" w:color="auto"/>
            </w:tcBorders>
            <w:hideMark/>
          </w:tcPr>
          <w:p w14:paraId="699D842C" w14:textId="77777777" w:rsidR="00D65D9E" w:rsidRDefault="00D65D9E">
            <w:pPr>
              <w:rPr>
                <w:color w:val="000000" w:themeColor="text1"/>
              </w:rPr>
            </w:pPr>
            <w:r>
              <w:rPr>
                <w:color w:val="000000" w:themeColor="text1"/>
              </w:rPr>
              <w:lastRenderedPageBreak/>
              <w:t>A good level of critical engagement across a good range of relevant and current academic, research, policy- and practice-related literature demonstrating appropriate reading and some initiative along with consistent accurate referencing</w:t>
            </w:r>
          </w:p>
        </w:tc>
        <w:tc>
          <w:tcPr>
            <w:tcW w:w="1026" w:type="pct"/>
            <w:tcBorders>
              <w:top w:val="single" w:sz="4" w:space="0" w:color="auto"/>
              <w:left w:val="single" w:sz="4" w:space="0" w:color="auto"/>
              <w:bottom w:val="single" w:sz="4" w:space="0" w:color="auto"/>
              <w:right w:val="single" w:sz="4" w:space="0" w:color="auto"/>
            </w:tcBorders>
            <w:hideMark/>
          </w:tcPr>
          <w:p w14:paraId="5AE46898"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t>High quality presentation of work that is largely logically and coherently structured with a generally strong central argument conveyed with a clarity of expression and which communicates clear conclusions to specialist and non-specialist audiences</w:t>
            </w:r>
          </w:p>
        </w:tc>
      </w:tr>
      <w:tr w:rsidR="00D65D9E" w14:paraId="70BE95F1" w14:textId="77777777" w:rsidTr="009806E6">
        <w:trPr>
          <w:trHeight w:val="274"/>
        </w:trPr>
        <w:tc>
          <w:tcPr>
            <w:tcW w:w="198" w:type="pct"/>
            <w:vMerge/>
            <w:tcBorders>
              <w:top w:val="single" w:sz="4" w:space="0" w:color="auto"/>
              <w:left w:val="single" w:sz="4" w:space="0" w:color="auto"/>
              <w:bottom w:val="single" w:sz="4" w:space="0" w:color="auto"/>
              <w:right w:val="single" w:sz="4" w:space="0" w:color="auto"/>
            </w:tcBorders>
            <w:vAlign w:val="center"/>
            <w:hideMark/>
          </w:tcPr>
          <w:p w14:paraId="59EF947F" w14:textId="77777777" w:rsidR="00D65D9E" w:rsidRDefault="00D65D9E">
            <w:pPr>
              <w:rPr>
                <w:rFonts w:ascii="Times New Roman" w:hAnsi="Times New Roman"/>
                <w:b/>
                <w:bCs/>
                <w:color w:val="000000" w:themeColor="text1"/>
              </w:rPr>
            </w:pPr>
          </w:p>
        </w:tc>
        <w:tc>
          <w:tcPr>
            <w:tcW w:w="151" w:type="pc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hideMark/>
          </w:tcPr>
          <w:p w14:paraId="5720A839" w14:textId="77777777" w:rsidR="00D65D9E" w:rsidRDefault="00D65D9E">
            <w:pPr>
              <w:ind w:left="113" w:right="113"/>
              <w:jc w:val="center"/>
            </w:pPr>
            <w:r>
              <w:rPr>
                <w:b/>
                <w:bCs/>
                <w:color w:val="000000" w:themeColor="text1"/>
              </w:rPr>
              <w:t>50% – 59%</w:t>
            </w:r>
          </w:p>
        </w:tc>
        <w:tc>
          <w:tcPr>
            <w:tcW w:w="939" w:type="pct"/>
            <w:tcBorders>
              <w:top w:val="single" w:sz="6" w:space="0" w:color="auto"/>
              <w:left w:val="single" w:sz="4" w:space="0" w:color="auto"/>
              <w:bottom w:val="single" w:sz="6" w:space="0" w:color="auto"/>
              <w:right w:val="single" w:sz="4" w:space="0" w:color="auto"/>
            </w:tcBorders>
            <w:hideMark/>
          </w:tcPr>
          <w:p w14:paraId="1AE2759D" w14:textId="77777777" w:rsidR="00D65D9E" w:rsidRDefault="00D65D9E">
            <w:pPr>
              <w:rPr>
                <w:bCs/>
                <w:color w:val="000000" w:themeColor="text1"/>
              </w:rPr>
            </w:pPr>
            <w:r>
              <w:rPr>
                <w:bCs/>
                <w:color w:val="000000" w:themeColor="text1"/>
              </w:rPr>
              <w:t>A sufficient but limited level of systematic, theoretical and conceptual understanding of knowledge at times at or informed by the forefront of the field of study but showing adequate depth, breadth, detail and clarity</w:t>
            </w:r>
          </w:p>
        </w:tc>
        <w:tc>
          <w:tcPr>
            <w:tcW w:w="650" w:type="pct"/>
            <w:tcBorders>
              <w:top w:val="single" w:sz="4" w:space="0" w:color="auto"/>
              <w:left w:val="single" w:sz="4" w:space="0" w:color="auto"/>
              <w:bottom w:val="single" w:sz="4" w:space="0" w:color="auto"/>
              <w:right w:val="single" w:sz="4" w:space="0" w:color="auto"/>
            </w:tcBorders>
            <w:hideMark/>
          </w:tcPr>
          <w:p w14:paraId="7CC6D8E1" w14:textId="77777777" w:rsidR="00D65D9E" w:rsidRDefault="00D65D9E">
            <w:pPr>
              <w:rPr>
                <w:bCs/>
                <w:color w:val="000000" w:themeColor="text1"/>
              </w:rPr>
            </w:pPr>
            <w:r>
              <w:rPr>
                <w:bCs/>
                <w:color w:val="000000" w:themeColor="text1"/>
              </w:rPr>
              <w:t>A sufficient but limited level of critical evaluation and awareness of current problems and contemporary issues and debates, with some reference to new insights or perspectives within the field. Limited evidence of  originality and creativity in synthesising current research and scholarship within the subject area</w:t>
            </w:r>
          </w:p>
        </w:tc>
        <w:tc>
          <w:tcPr>
            <w:tcW w:w="1018" w:type="pct"/>
            <w:tcBorders>
              <w:top w:val="single" w:sz="6" w:space="0" w:color="auto"/>
              <w:left w:val="single" w:sz="4" w:space="0" w:color="auto"/>
              <w:bottom w:val="single" w:sz="6" w:space="0" w:color="auto"/>
              <w:right w:val="single" w:sz="4" w:space="0" w:color="auto"/>
            </w:tcBorders>
            <w:hideMark/>
          </w:tcPr>
          <w:p w14:paraId="737B2F90" w14:textId="77777777" w:rsidR="00D65D9E" w:rsidRDefault="00D65D9E">
            <w:pPr>
              <w:autoSpaceDE w:val="0"/>
              <w:autoSpaceDN w:val="0"/>
              <w:adjustRightInd w:val="0"/>
              <w:rPr>
                <w:rFonts w:cs="Arial"/>
                <w:color w:val="000000" w:themeColor="text1"/>
              </w:rPr>
            </w:pPr>
            <w:r>
              <w:rPr>
                <w:rFonts w:cs="Arial"/>
                <w:color w:val="000000" w:themeColor="text1"/>
              </w:rPr>
              <w:t>A reasonable but limited level of originality and innovation in the application of knowledge and theory to professional practice within the discipline. Demonstration of some good critical awareness and evaluation and some ability to use the academic literature in developing judgements and decisions in relation to complex issues and problems at a professional level</w:t>
            </w:r>
          </w:p>
        </w:tc>
        <w:tc>
          <w:tcPr>
            <w:tcW w:w="1018" w:type="pct"/>
            <w:tcBorders>
              <w:top w:val="single" w:sz="6" w:space="0" w:color="auto"/>
              <w:left w:val="single" w:sz="4" w:space="0" w:color="auto"/>
              <w:bottom w:val="single" w:sz="6" w:space="0" w:color="auto"/>
              <w:right w:val="single" w:sz="4" w:space="0" w:color="auto"/>
            </w:tcBorders>
            <w:hideMark/>
          </w:tcPr>
          <w:p w14:paraId="57DCA305" w14:textId="77777777" w:rsidR="00D65D9E" w:rsidRDefault="00D65D9E">
            <w:pPr>
              <w:rPr>
                <w:color w:val="000000" w:themeColor="text1"/>
              </w:rPr>
            </w:pPr>
            <w:r>
              <w:rPr>
                <w:color w:val="000000" w:themeColor="text1"/>
              </w:rPr>
              <w:t>Sufficient critical engagement with a reasonable range of relevant and current academic, research, policy- and practice-related literature demonstrating mainly appropriate reading but limited initiative and/or some minor inconsistencies and inaccuracies in referencing</w:t>
            </w:r>
          </w:p>
        </w:tc>
        <w:tc>
          <w:tcPr>
            <w:tcW w:w="1026" w:type="pct"/>
            <w:tcBorders>
              <w:top w:val="single" w:sz="6" w:space="0" w:color="auto"/>
              <w:left w:val="single" w:sz="4" w:space="0" w:color="auto"/>
              <w:bottom w:val="single" w:sz="6" w:space="0" w:color="auto"/>
              <w:right w:val="single" w:sz="4" w:space="0" w:color="auto"/>
            </w:tcBorders>
            <w:hideMark/>
          </w:tcPr>
          <w:p w14:paraId="4666CC76" w14:textId="77777777" w:rsidR="00D65D9E" w:rsidRDefault="00D65D9E">
            <w:pPr>
              <w:rPr>
                <w:color w:val="000000" w:themeColor="text1"/>
              </w:rPr>
            </w:pPr>
            <w:r>
              <w:rPr>
                <w:color w:val="000000" w:themeColor="text1"/>
              </w:rPr>
              <w:t>Generally good presentation of work that is sufficiently logical and coherent in structure with a discernible central argument. May present limited originality and lack some clarity of expression, but an identifiable conclusion reasonably communicated to specialist and non-specialist audiences</w:t>
            </w:r>
          </w:p>
        </w:tc>
      </w:tr>
    </w:tbl>
    <w:p w14:paraId="5A8B3EE7" w14:textId="77777777" w:rsidR="00D65D9E" w:rsidRDefault="00D65D9E" w:rsidP="00D65D9E">
      <w:pPr>
        <w:rPr>
          <w:rFonts w:asciiTheme="minorHAnsi" w:hAnsiTheme="minorHAnsi"/>
        </w:rPr>
      </w:pPr>
    </w:p>
    <w:p w14:paraId="2AF9039A" w14:textId="77777777" w:rsidR="00D65D9E" w:rsidRDefault="00D65D9E" w:rsidP="00D65D9E"/>
    <w:p w14:paraId="2E0C0310" w14:textId="77777777" w:rsidR="00D65D9E" w:rsidRDefault="00D65D9E" w:rsidP="00D65D9E"/>
    <w:p w14:paraId="1DDE47AB" w14:textId="77777777" w:rsidR="00D65D9E" w:rsidRDefault="00D65D9E" w:rsidP="00D65D9E"/>
    <w:tbl>
      <w:tblPr>
        <w:tblStyle w:val="TableGrid1"/>
        <w:tblW w:w="5000" w:type="pct"/>
        <w:tblInd w:w="0" w:type="dxa"/>
        <w:tblLook w:val="04A0" w:firstRow="1" w:lastRow="0" w:firstColumn="1" w:lastColumn="0" w:noHBand="0" w:noVBand="1"/>
      </w:tblPr>
      <w:tblGrid>
        <w:gridCol w:w="459"/>
        <w:gridCol w:w="459"/>
        <w:gridCol w:w="2437"/>
        <w:gridCol w:w="1787"/>
        <w:gridCol w:w="2514"/>
        <w:gridCol w:w="2634"/>
        <w:gridCol w:w="2660"/>
      </w:tblGrid>
      <w:tr w:rsidR="00D65D9E" w14:paraId="68E3A688" w14:textId="77777777" w:rsidTr="009806E6">
        <w:trPr>
          <w:trHeight w:val="274"/>
        </w:trPr>
        <w:tc>
          <w:tcPr>
            <w:tcW w:w="299"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703034" w14:textId="77777777" w:rsidR="00D65D9E" w:rsidRDefault="00D65D9E">
            <w:pPr>
              <w:jc w:val="center"/>
              <w:rPr>
                <w:b/>
              </w:rPr>
            </w:pPr>
            <w:r>
              <w:rPr>
                <w:b/>
              </w:rPr>
              <w:t>Level 7</w:t>
            </w:r>
          </w:p>
        </w:tc>
        <w:tc>
          <w:tcPr>
            <w:tcW w:w="952" w:type="pct"/>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31F626DD" w14:textId="77777777" w:rsidR="00D65D9E" w:rsidRDefault="00D65D9E">
            <w:pPr>
              <w:rPr>
                <w:b/>
                <w:bCs/>
                <w:color w:val="000000" w:themeColor="text1"/>
              </w:rPr>
            </w:pPr>
            <w:r>
              <w:rPr>
                <w:b/>
                <w:bCs/>
                <w:color w:val="000000" w:themeColor="text1"/>
              </w:rPr>
              <w:t>Coherent and detailed knowledge and understanding</w:t>
            </w:r>
          </w:p>
        </w:tc>
        <w:tc>
          <w:tcPr>
            <w:tcW w:w="701" w:type="pct"/>
            <w:tcBorders>
              <w:top w:val="single" w:sz="4" w:space="0" w:color="auto"/>
              <w:left w:val="single" w:sz="4" w:space="0" w:color="auto"/>
              <w:bottom w:val="single" w:sz="6" w:space="0" w:color="auto"/>
              <w:right w:val="single" w:sz="4" w:space="0" w:color="auto"/>
            </w:tcBorders>
            <w:shd w:val="clear" w:color="auto" w:fill="B4C6E7" w:themeFill="accent1" w:themeFillTint="66"/>
          </w:tcPr>
          <w:p w14:paraId="4B3DBC62" w14:textId="77777777" w:rsidR="00D65D9E" w:rsidRDefault="00D65D9E">
            <w:pPr>
              <w:rPr>
                <w:rFonts w:eastAsiaTheme="minorEastAsia"/>
                <w:b/>
                <w:bCs/>
                <w:color w:val="000000" w:themeColor="text1"/>
              </w:rPr>
            </w:pPr>
            <w:r>
              <w:rPr>
                <w:rFonts w:eastAsiaTheme="minorEastAsia"/>
                <w:b/>
                <w:bCs/>
                <w:color w:val="000000" w:themeColor="text1"/>
              </w:rPr>
              <w:t xml:space="preserve">Cognitive and intellectual skills </w:t>
            </w:r>
          </w:p>
          <w:p w14:paraId="1A70DC1D" w14:textId="77777777" w:rsidR="00D65D9E" w:rsidRDefault="00D65D9E">
            <w:pPr>
              <w:rPr>
                <w:rFonts w:ascii="Times New Roman" w:hAnsi="Times New Roman"/>
              </w:rPr>
            </w:pPr>
          </w:p>
        </w:tc>
        <w:tc>
          <w:tcPr>
            <w:tcW w:w="982" w:type="pct"/>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76B8F636" w14:textId="77777777" w:rsidR="00D65D9E" w:rsidRDefault="00D65D9E">
            <w:pPr>
              <w:rPr>
                <w:b/>
                <w:bCs/>
                <w:color w:val="000000" w:themeColor="text1"/>
              </w:rPr>
            </w:pPr>
            <w:r>
              <w:rPr>
                <w:b/>
                <w:bCs/>
                <w:color w:val="000000" w:themeColor="text1"/>
              </w:rPr>
              <w:t>Application of theory to practice</w:t>
            </w:r>
          </w:p>
        </w:tc>
        <w:tc>
          <w:tcPr>
            <w:tcW w:w="1028" w:type="pct"/>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30CA5FDE" w14:textId="77777777" w:rsidR="00D65D9E" w:rsidRDefault="00D65D9E">
            <w:pPr>
              <w:rPr>
                <w:b/>
                <w:bCs/>
                <w:color w:val="000000" w:themeColor="text1"/>
              </w:rPr>
            </w:pPr>
            <w:r>
              <w:rPr>
                <w:b/>
                <w:bCs/>
                <w:color w:val="000000" w:themeColor="text1"/>
              </w:rPr>
              <w:t>Reading and referencing</w:t>
            </w:r>
          </w:p>
        </w:tc>
        <w:tc>
          <w:tcPr>
            <w:tcW w:w="1038" w:type="pct"/>
            <w:tcBorders>
              <w:top w:val="single" w:sz="4" w:space="0" w:color="auto"/>
              <w:left w:val="single" w:sz="4" w:space="0" w:color="auto"/>
              <w:bottom w:val="single" w:sz="6" w:space="0" w:color="auto"/>
              <w:right w:val="single" w:sz="4" w:space="0" w:color="auto"/>
            </w:tcBorders>
            <w:shd w:val="clear" w:color="auto" w:fill="B4C6E7" w:themeFill="accent1" w:themeFillTint="66"/>
            <w:hideMark/>
          </w:tcPr>
          <w:p w14:paraId="5ECC9100" w14:textId="77777777" w:rsidR="00D65D9E" w:rsidRDefault="00D65D9E">
            <w:r>
              <w:rPr>
                <w:b/>
                <w:bCs/>
                <w:color w:val="000000" w:themeColor="text1"/>
              </w:rPr>
              <w:t>Presentation, style and structure</w:t>
            </w:r>
          </w:p>
        </w:tc>
      </w:tr>
      <w:tr w:rsidR="00D65D9E" w14:paraId="41F48908" w14:textId="77777777" w:rsidTr="009806E6">
        <w:trPr>
          <w:trHeight w:val="957"/>
        </w:trPr>
        <w:tc>
          <w:tcPr>
            <w:tcW w:w="150" w:type="pc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0078A114" w14:textId="77777777" w:rsidR="00D65D9E" w:rsidRDefault="00D65D9E">
            <w:pPr>
              <w:ind w:left="113" w:right="113"/>
              <w:jc w:val="center"/>
              <w:rPr>
                <w:b/>
                <w:bCs/>
                <w:color w:val="000000" w:themeColor="text1"/>
              </w:rPr>
            </w:pPr>
            <w:r>
              <w:rPr>
                <w:b/>
                <w:bCs/>
                <w:color w:val="000000" w:themeColor="text1"/>
              </w:rPr>
              <w:t>Marginal fail</w:t>
            </w:r>
          </w:p>
        </w:tc>
        <w:tc>
          <w:tcPr>
            <w:tcW w:w="149" w:type="pct"/>
            <w:tcBorders>
              <w:top w:val="single" w:sz="4" w:space="0" w:color="auto"/>
              <w:left w:val="single" w:sz="4" w:space="0" w:color="auto"/>
              <w:bottom w:val="single" w:sz="4" w:space="0" w:color="auto"/>
              <w:right w:val="single" w:sz="6" w:space="0" w:color="auto"/>
            </w:tcBorders>
            <w:shd w:val="clear" w:color="auto" w:fill="D9E2F3" w:themeFill="accent1" w:themeFillTint="33"/>
            <w:textDirection w:val="btLr"/>
            <w:hideMark/>
          </w:tcPr>
          <w:p w14:paraId="2EC81E6F" w14:textId="77777777" w:rsidR="00D65D9E" w:rsidRDefault="00D65D9E">
            <w:pPr>
              <w:ind w:left="113" w:right="113"/>
              <w:jc w:val="center"/>
            </w:pPr>
            <w:r>
              <w:rPr>
                <w:b/>
                <w:bCs/>
                <w:color w:val="000000" w:themeColor="text1"/>
              </w:rPr>
              <w:t>45% – 49%</w:t>
            </w:r>
          </w:p>
        </w:tc>
        <w:tc>
          <w:tcPr>
            <w:tcW w:w="952" w:type="pct"/>
            <w:tcBorders>
              <w:top w:val="single" w:sz="6" w:space="0" w:color="auto"/>
              <w:left w:val="single" w:sz="6" w:space="0" w:color="auto"/>
              <w:bottom w:val="single" w:sz="6" w:space="0" w:color="auto"/>
              <w:right w:val="single" w:sz="6" w:space="0" w:color="auto"/>
            </w:tcBorders>
            <w:hideMark/>
          </w:tcPr>
          <w:p w14:paraId="4E445B92" w14:textId="77777777" w:rsidR="00D65D9E" w:rsidRDefault="00D65D9E">
            <w:pPr>
              <w:rPr>
                <w:bCs/>
                <w:color w:val="000000" w:themeColor="text1"/>
              </w:rPr>
            </w:pPr>
            <w:r>
              <w:rPr>
                <w:bCs/>
                <w:color w:val="000000" w:themeColor="text1"/>
              </w:rPr>
              <w:t>Knowledge and understanding of the subject matter is incomplete, uninformed or limited in its scholarship within the field of study, or lacking sufficient depth, breadth, detail or clarity</w:t>
            </w:r>
          </w:p>
        </w:tc>
        <w:tc>
          <w:tcPr>
            <w:tcW w:w="701" w:type="pct"/>
            <w:tcBorders>
              <w:top w:val="single" w:sz="4" w:space="0" w:color="auto"/>
              <w:left w:val="single" w:sz="4" w:space="0" w:color="auto"/>
              <w:bottom w:val="single" w:sz="4" w:space="0" w:color="auto"/>
              <w:right w:val="single" w:sz="4" w:space="0" w:color="auto"/>
            </w:tcBorders>
            <w:hideMark/>
          </w:tcPr>
          <w:p w14:paraId="2F79CDD0" w14:textId="77777777" w:rsidR="00D65D9E" w:rsidRDefault="00D65D9E">
            <w:pPr>
              <w:rPr>
                <w:bCs/>
                <w:color w:val="000000" w:themeColor="text1"/>
              </w:rPr>
            </w:pPr>
            <w:r>
              <w:rPr>
                <w:bCs/>
                <w:color w:val="000000" w:themeColor="text1"/>
              </w:rPr>
              <w:t>Critical evaluation is limited or lacks awareness of current problems and contemporary issues and debates. Insufficient reference made to new insights or perspectives within the field, or insufficient evidence of originality and creativity in synthesising current research and scholarship within the subject area</w:t>
            </w:r>
          </w:p>
        </w:tc>
        <w:tc>
          <w:tcPr>
            <w:tcW w:w="982" w:type="pct"/>
            <w:tcBorders>
              <w:top w:val="single" w:sz="6" w:space="0" w:color="auto"/>
              <w:left w:val="single" w:sz="6" w:space="0" w:color="auto"/>
              <w:bottom w:val="single" w:sz="6" w:space="0" w:color="auto"/>
              <w:right w:val="single" w:sz="6" w:space="0" w:color="auto"/>
            </w:tcBorders>
            <w:hideMark/>
          </w:tcPr>
          <w:p w14:paraId="6ED97795" w14:textId="77777777" w:rsidR="00D65D9E" w:rsidRDefault="00D65D9E">
            <w:pPr>
              <w:rPr>
                <w:color w:val="000000" w:themeColor="text1"/>
              </w:rPr>
            </w:pPr>
            <w:r>
              <w:rPr>
                <w:color w:val="000000" w:themeColor="text1"/>
              </w:rPr>
              <w:t>Insufficient degree of originality or innovation in the application of knowledge and theory to professional practice within the discipline. Demonstration of poor critical awareness and evaluation or a lack of ability to use the academic literature in developing judgements and decisions in relation to complex issues and problems at a professional level</w:t>
            </w:r>
          </w:p>
        </w:tc>
        <w:tc>
          <w:tcPr>
            <w:tcW w:w="1028" w:type="pct"/>
            <w:tcBorders>
              <w:top w:val="single" w:sz="6" w:space="0" w:color="auto"/>
              <w:left w:val="single" w:sz="6" w:space="0" w:color="auto"/>
              <w:bottom w:val="single" w:sz="6" w:space="0" w:color="auto"/>
              <w:right w:val="single" w:sz="6" w:space="0" w:color="auto"/>
            </w:tcBorders>
            <w:hideMark/>
          </w:tcPr>
          <w:p w14:paraId="27CD72DC" w14:textId="77777777" w:rsidR="00D65D9E" w:rsidRDefault="00D65D9E">
            <w:pPr>
              <w:rPr>
                <w:color w:val="000000" w:themeColor="text1"/>
              </w:rPr>
            </w:pPr>
            <w:r>
              <w:rPr>
                <w:color w:val="000000" w:themeColor="text1"/>
              </w:rPr>
              <w:t>Insufficient critical engagement with relevant and current academic, research, policy- and practice-related literature. Lack of evidence of wider reading or a lack of initiative or  inconsistent and inaccurate referencing</w:t>
            </w:r>
          </w:p>
        </w:tc>
        <w:tc>
          <w:tcPr>
            <w:tcW w:w="1038" w:type="pct"/>
            <w:tcBorders>
              <w:top w:val="single" w:sz="4" w:space="0" w:color="auto"/>
              <w:left w:val="single" w:sz="4" w:space="0" w:color="auto"/>
              <w:bottom w:val="single" w:sz="4" w:space="0" w:color="auto"/>
              <w:right w:val="single" w:sz="4" w:space="0" w:color="auto"/>
            </w:tcBorders>
            <w:hideMark/>
          </w:tcPr>
          <w:p w14:paraId="0FBC32C6" w14:textId="77777777" w:rsidR="00D65D9E" w:rsidRDefault="00D65D9E">
            <w:pPr>
              <w:autoSpaceDE w:val="0"/>
              <w:autoSpaceDN w:val="0"/>
              <w:adjustRightInd w:val="0"/>
              <w:rPr>
                <w:rFonts w:eastAsiaTheme="minorEastAsia"/>
                <w:color w:val="000000" w:themeColor="text1"/>
              </w:rPr>
            </w:pPr>
            <w:r>
              <w:rPr>
                <w:rFonts w:eastAsiaTheme="minorEastAsia"/>
                <w:color w:val="000000" w:themeColor="text1"/>
              </w:rPr>
              <w:t>Presentation of work shows insufficient organisation or central argument, and is lacking in logical and coherent structure. Poor clarity of expression weakly communicating  to specialist or non-specialist audiences</w:t>
            </w:r>
          </w:p>
        </w:tc>
      </w:tr>
      <w:tr w:rsidR="00D65D9E" w14:paraId="201C71D8" w14:textId="77777777" w:rsidTr="009806E6">
        <w:tc>
          <w:tcPr>
            <w:tcW w:w="150" w:type="pct"/>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5D39CD19" w14:textId="77777777" w:rsidR="00D65D9E" w:rsidRDefault="00D65D9E">
            <w:pPr>
              <w:ind w:left="113" w:right="113"/>
              <w:jc w:val="center"/>
            </w:pPr>
            <w:r>
              <w:rPr>
                <w:b/>
                <w:bCs/>
                <w:color w:val="000000" w:themeColor="text1"/>
              </w:rPr>
              <w:t>Fail</w:t>
            </w:r>
          </w:p>
        </w:tc>
        <w:tc>
          <w:tcPr>
            <w:tcW w:w="149" w:type="pct"/>
            <w:tcBorders>
              <w:top w:val="single" w:sz="4" w:space="0" w:color="auto"/>
              <w:left w:val="single" w:sz="4" w:space="0" w:color="auto"/>
              <w:bottom w:val="single" w:sz="4" w:space="0" w:color="auto"/>
              <w:right w:val="single" w:sz="6" w:space="0" w:color="auto"/>
            </w:tcBorders>
            <w:shd w:val="clear" w:color="auto" w:fill="D9E2F3" w:themeFill="accent1" w:themeFillTint="33"/>
            <w:textDirection w:val="btLr"/>
            <w:hideMark/>
          </w:tcPr>
          <w:p w14:paraId="0D7E2615" w14:textId="77777777" w:rsidR="00D65D9E" w:rsidRDefault="00D65D9E">
            <w:pPr>
              <w:ind w:left="113" w:right="113"/>
              <w:jc w:val="center"/>
            </w:pPr>
            <w:r>
              <w:rPr>
                <w:b/>
                <w:bCs/>
                <w:color w:val="000000" w:themeColor="text1"/>
              </w:rPr>
              <w:t>30% – 44%</w:t>
            </w:r>
          </w:p>
        </w:tc>
        <w:tc>
          <w:tcPr>
            <w:tcW w:w="952" w:type="pct"/>
            <w:tcBorders>
              <w:top w:val="single" w:sz="4" w:space="0" w:color="auto"/>
              <w:left w:val="single" w:sz="4" w:space="0" w:color="auto"/>
              <w:bottom w:val="single" w:sz="4" w:space="0" w:color="auto"/>
              <w:right w:val="single" w:sz="4" w:space="0" w:color="auto"/>
            </w:tcBorders>
            <w:hideMark/>
          </w:tcPr>
          <w:p w14:paraId="3B87999E" w14:textId="77777777" w:rsidR="00D65D9E" w:rsidRDefault="00D65D9E">
            <w:pPr>
              <w:rPr>
                <w:bCs/>
                <w:color w:val="000000" w:themeColor="text1"/>
              </w:rPr>
            </w:pPr>
            <w:r>
              <w:rPr>
                <w:bCs/>
                <w:color w:val="000000" w:themeColor="text1"/>
              </w:rPr>
              <w:t>Limited knowledge and understanding of the subject matter shown. Work is not sufficiently informed by scholarship within the field of study and is insufficient in depth, breadth, detail or clarity</w:t>
            </w:r>
          </w:p>
        </w:tc>
        <w:tc>
          <w:tcPr>
            <w:tcW w:w="701" w:type="pct"/>
            <w:tcBorders>
              <w:top w:val="single" w:sz="6" w:space="0" w:color="auto"/>
              <w:left w:val="single" w:sz="6" w:space="0" w:color="auto"/>
              <w:bottom w:val="single" w:sz="6" w:space="0" w:color="auto"/>
              <w:right w:val="single" w:sz="6" w:space="0" w:color="auto"/>
            </w:tcBorders>
            <w:hideMark/>
          </w:tcPr>
          <w:p w14:paraId="5C1D1FC2" w14:textId="77777777" w:rsidR="00D65D9E" w:rsidRDefault="00D65D9E">
            <w:pPr>
              <w:rPr>
                <w:color w:val="000000" w:themeColor="text1"/>
              </w:rPr>
            </w:pPr>
            <w:r>
              <w:rPr>
                <w:color w:val="000000" w:themeColor="text1"/>
              </w:rPr>
              <w:t xml:space="preserve">Insufficient evidence of critical evaluation and awareness of current problems and contemporary issues and debates. </w:t>
            </w:r>
            <w:r>
              <w:rPr>
                <w:color w:val="000000" w:themeColor="text1"/>
              </w:rPr>
              <w:lastRenderedPageBreak/>
              <w:t>Insufficient reference to new insights or perspectives within the field and lacking in originality and creativity in synthesising current research and scholarship within the subject area</w:t>
            </w:r>
          </w:p>
        </w:tc>
        <w:tc>
          <w:tcPr>
            <w:tcW w:w="982" w:type="pct"/>
            <w:tcBorders>
              <w:top w:val="single" w:sz="6" w:space="0" w:color="auto"/>
              <w:left w:val="single" w:sz="6" w:space="0" w:color="auto"/>
              <w:bottom w:val="single" w:sz="6" w:space="0" w:color="auto"/>
              <w:right w:val="single" w:sz="6" w:space="0" w:color="auto"/>
            </w:tcBorders>
            <w:hideMark/>
          </w:tcPr>
          <w:p w14:paraId="64583BC0" w14:textId="77777777" w:rsidR="00D65D9E" w:rsidRDefault="00D65D9E">
            <w:pPr>
              <w:rPr>
                <w:color w:val="000000" w:themeColor="text1"/>
              </w:rPr>
            </w:pPr>
            <w:r>
              <w:rPr>
                <w:color w:val="000000" w:themeColor="text1"/>
              </w:rPr>
              <w:lastRenderedPageBreak/>
              <w:t xml:space="preserve">Little evidence of originality and innovation and a significant lack of application of knowledge and theory to professional practice demonstrating little critical awareness and evaluation and a lack of </w:t>
            </w:r>
            <w:r>
              <w:rPr>
                <w:color w:val="000000" w:themeColor="text1"/>
              </w:rPr>
              <w:lastRenderedPageBreak/>
              <w:t>ability to use the academic literature to make judgements and decisions in relation to complex issues and problems at a professional level</w:t>
            </w:r>
          </w:p>
        </w:tc>
        <w:tc>
          <w:tcPr>
            <w:tcW w:w="1028" w:type="pct"/>
            <w:tcBorders>
              <w:top w:val="single" w:sz="6" w:space="0" w:color="auto"/>
              <w:left w:val="single" w:sz="6" w:space="0" w:color="auto"/>
              <w:bottom w:val="single" w:sz="6" w:space="0" w:color="auto"/>
              <w:right w:val="single" w:sz="6" w:space="0" w:color="auto"/>
            </w:tcBorders>
            <w:hideMark/>
          </w:tcPr>
          <w:p w14:paraId="27F932A2" w14:textId="77777777" w:rsidR="00D65D9E" w:rsidRDefault="00D65D9E">
            <w:pPr>
              <w:rPr>
                <w:color w:val="000000" w:themeColor="text1"/>
              </w:rPr>
            </w:pPr>
            <w:r>
              <w:rPr>
                <w:color w:val="000000" w:themeColor="text1"/>
              </w:rPr>
              <w:lastRenderedPageBreak/>
              <w:t>Little evidence of critical engagement with relevant and current literature. Poor use of appropriate sources and/or inconsistent and inaccurate referencing</w:t>
            </w:r>
          </w:p>
        </w:tc>
        <w:tc>
          <w:tcPr>
            <w:tcW w:w="1038" w:type="pct"/>
            <w:tcBorders>
              <w:top w:val="single" w:sz="6" w:space="0" w:color="auto"/>
              <w:left w:val="single" w:sz="6" w:space="0" w:color="auto"/>
              <w:bottom w:val="single" w:sz="6" w:space="0" w:color="auto"/>
              <w:right w:val="single" w:sz="6" w:space="0" w:color="auto"/>
            </w:tcBorders>
            <w:hideMark/>
          </w:tcPr>
          <w:p w14:paraId="1E182A53" w14:textId="77777777" w:rsidR="00D65D9E" w:rsidRDefault="00D65D9E">
            <w:pPr>
              <w:rPr>
                <w:color w:val="000000" w:themeColor="text1"/>
              </w:rPr>
            </w:pPr>
            <w:r>
              <w:rPr>
                <w:color w:val="000000" w:themeColor="text1"/>
              </w:rPr>
              <w:t xml:space="preserve">Often poorly presented work that is disorganised, has an ill-formed central argument, and lacks a logical and coherent structure. A lack of clarity of expression or fails to communicate effective </w:t>
            </w:r>
            <w:r>
              <w:rPr>
                <w:color w:val="000000" w:themeColor="text1"/>
              </w:rPr>
              <w:lastRenderedPageBreak/>
              <w:t>conclusions to specialist or non-specialist audiences</w:t>
            </w:r>
          </w:p>
        </w:tc>
      </w:tr>
      <w:tr w:rsidR="00D65D9E" w14:paraId="6CC5D7B9" w14:textId="77777777" w:rsidTr="009806E6">
        <w:tc>
          <w:tcPr>
            <w:tcW w:w="150" w:type="pct"/>
            <w:vMerge/>
            <w:tcBorders>
              <w:top w:val="single" w:sz="4" w:space="0" w:color="auto"/>
              <w:left w:val="single" w:sz="4" w:space="0" w:color="auto"/>
              <w:bottom w:val="single" w:sz="4" w:space="0" w:color="auto"/>
              <w:right w:val="single" w:sz="4" w:space="0" w:color="auto"/>
            </w:tcBorders>
            <w:vAlign w:val="center"/>
            <w:hideMark/>
          </w:tcPr>
          <w:p w14:paraId="7E482E14" w14:textId="77777777" w:rsidR="00D65D9E" w:rsidRDefault="00D65D9E">
            <w:pPr>
              <w:rPr>
                <w:rFonts w:ascii="Times New Roman" w:hAnsi="Times New Roman"/>
              </w:rPr>
            </w:pPr>
          </w:p>
        </w:tc>
        <w:tc>
          <w:tcPr>
            <w:tcW w:w="149" w:type="pct"/>
            <w:tcBorders>
              <w:top w:val="single" w:sz="4" w:space="0" w:color="auto"/>
              <w:left w:val="single" w:sz="4" w:space="0" w:color="auto"/>
              <w:bottom w:val="single" w:sz="4" w:space="0" w:color="auto"/>
              <w:right w:val="single" w:sz="6" w:space="0" w:color="auto"/>
            </w:tcBorders>
            <w:shd w:val="clear" w:color="auto" w:fill="D9E2F3" w:themeFill="accent1" w:themeFillTint="33"/>
            <w:textDirection w:val="btLr"/>
            <w:hideMark/>
          </w:tcPr>
          <w:p w14:paraId="321CA177" w14:textId="77777777" w:rsidR="00D65D9E" w:rsidRDefault="00D65D9E">
            <w:pPr>
              <w:ind w:left="113" w:right="113"/>
              <w:jc w:val="center"/>
            </w:pPr>
            <w:r>
              <w:rPr>
                <w:b/>
                <w:bCs/>
                <w:color w:val="000000" w:themeColor="text1"/>
              </w:rPr>
              <w:t>&lt; 30%</w:t>
            </w:r>
          </w:p>
        </w:tc>
        <w:tc>
          <w:tcPr>
            <w:tcW w:w="952" w:type="pct"/>
            <w:tcBorders>
              <w:top w:val="single" w:sz="6" w:space="0" w:color="auto"/>
              <w:left w:val="single" w:sz="6" w:space="0" w:color="auto"/>
              <w:bottom w:val="single" w:sz="6" w:space="0" w:color="auto"/>
              <w:right w:val="single" w:sz="6" w:space="0" w:color="auto"/>
            </w:tcBorders>
            <w:hideMark/>
          </w:tcPr>
          <w:p w14:paraId="0F6B10CD" w14:textId="77777777" w:rsidR="00D65D9E" w:rsidRDefault="00D65D9E">
            <w:pPr>
              <w:rPr>
                <w:color w:val="000000" w:themeColor="text1"/>
              </w:rPr>
            </w:pPr>
            <w:r>
              <w:rPr>
                <w:color w:val="000000" w:themeColor="text1"/>
              </w:rPr>
              <w:t>Inadequate and limited knowledge and understanding of the subject matter shown. Work is not informed by scholarship within the field of study and significantly lacks depth, breadth, detail or clarity</w:t>
            </w:r>
          </w:p>
        </w:tc>
        <w:tc>
          <w:tcPr>
            <w:tcW w:w="701" w:type="pct"/>
            <w:tcBorders>
              <w:top w:val="single" w:sz="6" w:space="0" w:color="auto"/>
              <w:left w:val="single" w:sz="6" w:space="0" w:color="auto"/>
              <w:bottom w:val="single" w:sz="6" w:space="0" w:color="auto"/>
              <w:right w:val="single" w:sz="6" w:space="0" w:color="auto"/>
            </w:tcBorders>
            <w:hideMark/>
          </w:tcPr>
          <w:p w14:paraId="19702F4A" w14:textId="77777777" w:rsidR="00D65D9E" w:rsidRDefault="00D65D9E">
            <w:pPr>
              <w:rPr>
                <w:color w:val="000000" w:themeColor="text1"/>
              </w:rPr>
            </w:pPr>
            <w:r>
              <w:rPr>
                <w:color w:val="000000" w:themeColor="text1"/>
              </w:rPr>
              <w:t>Descriptive work with little or no evidence of critical evaluation and awareness of current problems and contemporary issues and debates. No evidence of awareness of new insights or perspectives within the field.  Little or no synthesis of current research and scholarship within the subject area</w:t>
            </w:r>
          </w:p>
        </w:tc>
        <w:tc>
          <w:tcPr>
            <w:tcW w:w="982" w:type="pct"/>
            <w:tcBorders>
              <w:top w:val="single" w:sz="6" w:space="0" w:color="auto"/>
              <w:left w:val="single" w:sz="6" w:space="0" w:color="auto"/>
              <w:bottom w:val="single" w:sz="6" w:space="0" w:color="auto"/>
              <w:right w:val="single" w:sz="6" w:space="0" w:color="auto"/>
            </w:tcBorders>
            <w:hideMark/>
          </w:tcPr>
          <w:p w14:paraId="7FD2E0CD" w14:textId="77777777" w:rsidR="00D65D9E" w:rsidRDefault="00D65D9E">
            <w:pPr>
              <w:rPr>
                <w:color w:val="000000" w:themeColor="text1"/>
              </w:rPr>
            </w:pPr>
            <w:r>
              <w:rPr>
                <w:color w:val="000000" w:themeColor="text1"/>
              </w:rPr>
              <w:t>No evidence of originality and innovation and little to no application of knowledge and theory to professional practice. Demonstrates no critical awareness and evaluation and a distinct lack of ability to use the academic literature in an effective manner</w:t>
            </w:r>
          </w:p>
        </w:tc>
        <w:tc>
          <w:tcPr>
            <w:tcW w:w="1028" w:type="pct"/>
            <w:tcBorders>
              <w:top w:val="single" w:sz="6" w:space="0" w:color="auto"/>
              <w:left w:val="single" w:sz="6" w:space="0" w:color="auto"/>
              <w:bottom w:val="single" w:sz="6" w:space="0" w:color="auto"/>
              <w:right w:val="single" w:sz="6" w:space="0" w:color="auto"/>
            </w:tcBorders>
            <w:hideMark/>
          </w:tcPr>
          <w:p w14:paraId="58071E25" w14:textId="77777777" w:rsidR="00D65D9E" w:rsidRDefault="00D65D9E">
            <w:pPr>
              <w:rPr>
                <w:color w:val="000000" w:themeColor="text1"/>
              </w:rPr>
            </w:pPr>
            <w:r>
              <w:rPr>
                <w:color w:val="000000" w:themeColor="text1"/>
              </w:rPr>
              <w:t>No evidence of critical engagement with relevant and current literature. Lack of use of appropriate sources and inconsistent and inaccurate referencing</w:t>
            </w:r>
          </w:p>
        </w:tc>
        <w:tc>
          <w:tcPr>
            <w:tcW w:w="1038" w:type="pct"/>
            <w:tcBorders>
              <w:top w:val="single" w:sz="6" w:space="0" w:color="auto"/>
              <w:left w:val="single" w:sz="6" w:space="0" w:color="auto"/>
              <w:bottom w:val="single" w:sz="6" w:space="0" w:color="auto"/>
              <w:right w:val="single" w:sz="6" w:space="0" w:color="auto"/>
            </w:tcBorders>
            <w:hideMark/>
          </w:tcPr>
          <w:p w14:paraId="241C4D15" w14:textId="77777777" w:rsidR="00D65D9E" w:rsidRDefault="00D65D9E">
            <w:pPr>
              <w:rPr>
                <w:color w:val="000000" w:themeColor="text1"/>
              </w:rPr>
            </w:pPr>
            <w:r>
              <w:rPr>
                <w:color w:val="000000" w:themeColor="text1"/>
              </w:rPr>
              <w:t>Poorly presented and  disorganised work that lacks a logical and coherent structure, lacks a well-formed central argument and shows a significant lack of clarity of expression with very weak or irrelevant conclusions, that may be incoherent to specialist or non-specialist audiences</w:t>
            </w:r>
          </w:p>
        </w:tc>
      </w:tr>
    </w:tbl>
    <w:p w14:paraId="7CF1BDC7" w14:textId="77777777" w:rsidR="00D65D9E" w:rsidRDefault="00D65D9E" w:rsidP="00D65D9E">
      <w:pPr>
        <w:rPr>
          <w:rFonts w:asciiTheme="majorBidi" w:hAnsiTheme="majorBidi" w:cstheme="majorBidi"/>
          <w:color w:val="000000" w:themeColor="text1"/>
        </w:rPr>
      </w:pPr>
      <w:r>
        <w:rPr>
          <w:rFonts w:asciiTheme="minorBidi" w:hAnsiTheme="minorBidi"/>
        </w:rPr>
        <w:t>* Work that significantly exceeds the specified word limit may be penalized</w:t>
      </w:r>
    </w:p>
    <w:p w14:paraId="322B11D1" w14:textId="7E0E761C" w:rsidR="00006337" w:rsidRDefault="00006337" w:rsidP="000A4CCF"/>
    <w:p w14:paraId="2C078E63" w14:textId="70A3022B" w:rsidR="00006337" w:rsidRDefault="00006337" w:rsidP="59619A13"/>
    <w:sectPr w:rsidR="00006337" w:rsidSect="00D65D9E">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B91D7" w14:textId="77777777" w:rsidR="00A05362" w:rsidRDefault="00A05362" w:rsidP="004B24F3">
      <w:pPr>
        <w:spacing w:after="0" w:line="240" w:lineRule="auto"/>
      </w:pPr>
      <w:r>
        <w:separator/>
      </w:r>
    </w:p>
  </w:endnote>
  <w:endnote w:type="continuationSeparator" w:id="0">
    <w:p w14:paraId="5FCB3DAB" w14:textId="77777777" w:rsidR="00A05362" w:rsidRDefault="00A05362" w:rsidP="004B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5566019"/>
      <w:docPartObj>
        <w:docPartGallery w:val="Page Numbers (Bottom of Page)"/>
        <w:docPartUnique/>
      </w:docPartObj>
    </w:sdtPr>
    <w:sdtEndPr>
      <w:rPr>
        <w:noProof/>
      </w:rPr>
    </w:sdtEndPr>
    <w:sdtContent>
      <w:p w14:paraId="6982A6F4" w14:textId="794728F6" w:rsidR="000130B1" w:rsidRDefault="000130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6ED61E" w14:textId="77777777" w:rsidR="000130B1" w:rsidRDefault="00013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92132" w14:textId="77777777" w:rsidR="00A05362" w:rsidRDefault="00A05362" w:rsidP="004B24F3">
      <w:pPr>
        <w:spacing w:after="0" w:line="240" w:lineRule="auto"/>
      </w:pPr>
      <w:r>
        <w:separator/>
      </w:r>
    </w:p>
  </w:footnote>
  <w:footnote w:type="continuationSeparator" w:id="0">
    <w:p w14:paraId="1B8A5453" w14:textId="77777777" w:rsidR="00A05362" w:rsidRDefault="00A05362" w:rsidP="004B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6F411" w14:textId="16089AAB" w:rsidR="0096573C" w:rsidRPr="000130B1" w:rsidRDefault="000130B1" w:rsidP="000130B1">
    <w:pPr>
      <w:pStyle w:val="Header"/>
      <w:rPr>
        <w:i/>
        <w:iCs/>
        <w:sz w:val="18"/>
        <w:szCs w:val="18"/>
      </w:rPr>
    </w:pPr>
    <w:r w:rsidRPr="000130B1">
      <w:rPr>
        <w:i/>
        <w:iCs/>
        <w:sz w:val="18"/>
        <w:szCs w:val="18"/>
      </w:rPr>
      <w:t xml:space="preserve">Module </w:t>
    </w:r>
    <w:r w:rsidR="0096573C">
      <w:rPr>
        <w:i/>
        <w:iCs/>
        <w:sz w:val="18"/>
        <w:szCs w:val="18"/>
      </w:rPr>
      <w:t>Assignment Overview</w:t>
    </w:r>
    <w:r w:rsidRPr="000130B1">
      <w:rPr>
        <w:i/>
        <w:iCs/>
        <w:sz w:val="18"/>
        <w:szCs w:val="18"/>
      </w:rPr>
      <w:t xml:space="preserve"> – Cloud Computing for Data Science and AI</w:t>
    </w:r>
    <w:r w:rsidR="0096573C">
      <w:rPr>
        <w:i/>
        <w:iCs/>
        <w:sz w:val="18"/>
        <w:szCs w:val="18"/>
      </w:rPr>
      <w:t xml:space="preserve"> – v.1</w:t>
    </w:r>
  </w:p>
  <w:p w14:paraId="7B01AA36" w14:textId="77777777" w:rsidR="004B24F3" w:rsidRDefault="004B2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3A6F" w14:textId="5D12BE41" w:rsidR="004B24F3" w:rsidRDefault="004B24F3" w:rsidP="004B24F3">
    <w:pPr>
      <w:pStyle w:val="Header"/>
      <w:jc w:val="right"/>
    </w:pPr>
    <w:r>
      <w:rPr>
        <w:noProof/>
      </w:rPr>
      <w:drawing>
        <wp:inline distT="0" distB="0" distL="0" distR="0" wp14:anchorId="79590A3E" wp14:editId="40BEE9F0">
          <wp:extent cx="1332414" cy="647700"/>
          <wp:effectExtent l="0" t="0" r="127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54685" cy="658526"/>
                  </a:xfrm>
                  <a:prstGeom prst="rect">
                    <a:avLst/>
                  </a:prstGeom>
                </pic:spPr>
              </pic:pic>
            </a:graphicData>
          </a:graphic>
        </wp:inline>
      </w:drawing>
    </w:r>
  </w:p>
  <w:p w14:paraId="33199EBA" w14:textId="77777777" w:rsidR="004B24F3" w:rsidRDefault="004B24F3" w:rsidP="004B24F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83B2B"/>
    <w:multiLevelType w:val="hybridMultilevel"/>
    <w:tmpl w:val="34DC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D1BD8"/>
    <w:multiLevelType w:val="hybridMultilevel"/>
    <w:tmpl w:val="E62E1B90"/>
    <w:lvl w:ilvl="0" w:tplc="DD44FFC2">
      <w:start w:val="1"/>
      <w:numFmt w:val="decimal"/>
      <w:lvlText w:val="%1."/>
      <w:lvlJc w:val="left"/>
      <w:pPr>
        <w:ind w:left="720" w:hanging="360"/>
      </w:pPr>
    </w:lvl>
    <w:lvl w:ilvl="1" w:tplc="3BBC25B8">
      <w:start w:val="1"/>
      <w:numFmt w:val="lowerLetter"/>
      <w:lvlText w:val="%2."/>
      <w:lvlJc w:val="left"/>
      <w:pPr>
        <w:ind w:left="1440" w:hanging="360"/>
      </w:pPr>
    </w:lvl>
    <w:lvl w:ilvl="2" w:tplc="86FE2B02">
      <w:start w:val="1"/>
      <w:numFmt w:val="lowerRoman"/>
      <w:lvlText w:val="%3."/>
      <w:lvlJc w:val="right"/>
      <w:pPr>
        <w:ind w:left="2160" w:hanging="180"/>
      </w:pPr>
    </w:lvl>
    <w:lvl w:ilvl="3" w:tplc="5AD4E274">
      <w:start w:val="1"/>
      <w:numFmt w:val="decimal"/>
      <w:lvlText w:val="%4."/>
      <w:lvlJc w:val="left"/>
      <w:pPr>
        <w:ind w:left="2880" w:hanging="360"/>
      </w:pPr>
    </w:lvl>
    <w:lvl w:ilvl="4" w:tplc="1FA6955E">
      <w:start w:val="1"/>
      <w:numFmt w:val="lowerLetter"/>
      <w:lvlText w:val="%5."/>
      <w:lvlJc w:val="left"/>
      <w:pPr>
        <w:ind w:left="3600" w:hanging="360"/>
      </w:pPr>
    </w:lvl>
    <w:lvl w:ilvl="5" w:tplc="BDE21FC6">
      <w:start w:val="1"/>
      <w:numFmt w:val="lowerRoman"/>
      <w:lvlText w:val="%6."/>
      <w:lvlJc w:val="right"/>
      <w:pPr>
        <w:ind w:left="4320" w:hanging="180"/>
      </w:pPr>
    </w:lvl>
    <w:lvl w:ilvl="6" w:tplc="4D229A22">
      <w:start w:val="1"/>
      <w:numFmt w:val="decimal"/>
      <w:lvlText w:val="%7."/>
      <w:lvlJc w:val="left"/>
      <w:pPr>
        <w:ind w:left="5040" w:hanging="360"/>
      </w:pPr>
    </w:lvl>
    <w:lvl w:ilvl="7" w:tplc="945E849A">
      <w:start w:val="1"/>
      <w:numFmt w:val="lowerLetter"/>
      <w:lvlText w:val="%8."/>
      <w:lvlJc w:val="left"/>
      <w:pPr>
        <w:ind w:left="5760" w:hanging="360"/>
      </w:pPr>
    </w:lvl>
    <w:lvl w:ilvl="8" w:tplc="741CD130">
      <w:start w:val="1"/>
      <w:numFmt w:val="lowerRoman"/>
      <w:lvlText w:val="%9."/>
      <w:lvlJc w:val="right"/>
      <w:pPr>
        <w:ind w:left="6480" w:hanging="180"/>
      </w:pPr>
    </w:lvl>
  </w:abstractNum>
  <w:abstractNum w:abstractNumId="2" w15:restartNumberingAfterBreak="0">
    <w:nsid w:val="33987901"/>
    <w:multiLevelType w:val="hybridMultilevel"/>
    <w:tmpl w:val="C4F8164C"/>
    <w:lvl w:ilvl="0" w:tplc="BE9E6ECC">
      <w:start w:val="1"/>
      <w:numFmt w:val="bullet"/>
      <w:lvlText w:val="·"/>
      <w:lvlJc w:val="left"/>
      <w:pPr>
        <w:ind w:left="720" w:hanging="360"/>
      </w:pPr>
      <w:rPr>
        <w:rFonts w:ascii="Symbol" w:hAnsi="Symbol" w:hint="default"/>
      </w:rPr>
    </w:lvl>
    <w:lvl w:ilvl="1" w:tplc="FA3EA57E">
      <w:start w:val="1"/>
      <w:numFmt w:val="bullet"/>
      <w:lvlText w:val="o"/>
      <w:lvlJc w:val="left"/>
      <w:pPr>
        <w:ind w:left="1440" w:hanging="360"/>
      </w:pPr>
      <w:rPr>
        <w:rFonts w:ascii="Courier New" w:hAnsi="Courier New" w:hint="default"/>
      </w:rPr>
    </w:lvl>
    <w:lvl w:ilvl="2" w:tplc="81C01348">
      <w:start w:val="1"/>
      <w:numFmt w:val="bullet"/>
      <w:lvlText w:val=""/>
      <w:lvlJc w:val="left"/>
      <w:pPr>
        <w:ind w:left="2160" w:hanging="360"/>
      </w:pPr>
      <w:rPr>
        <w:rFonts w:ascii="Wingdings" w:hAnsi="Wingdings" w:hint="default"/>
      </w:rPr>
    </w:lvl>
    <w:lvl w:ilvl="3" w:tplc="1CE00B78">
      <w:start w:val="1"/>
      <w:numFmt w:val="bullet"/>
      <w:lvlText w:val=""/>
      <w:lvlJc w:val="left"/>
      <w:pPr>
        <w:ind w:left="2880" w:hanging="360"/>
      </w:pPr>
      <w:rPr>
        <w:rFonts w:ascii="Symbol" w:hAnsi="Symbol" w:hint="default"/>
      </w:rPr>
    </w:lvl>
    <w:lvl w:ilvl="4" w:tplc="490833B8">
      <w:start w:val="1"/>
      <w:numFmt w:val="bullet"/>
      <w:lvlText w:val="o"/>
      <w:lvlJc w:val="left"/>
      <w:pPr>
        <w:ind w:left="3600" w:hanging="360"/>
      </w:pPr>
      <w:rPr>
        <w:rFonts w:ascii="Courier New" w:hAnsi="Courier New" w:hint="default"/>
      </w:rPr>
    </w:lvl>
    <w:lvl w:ilvl="5" w:tplc="A1F81D5E">
      <w:start w:val="1"/>
      <w:numFmt w:val="bullet"/>
      <w:lvlText w:val=""/>
      <w:lvlJc w:val="left"/>
      <w:pPr>
        <w:ind w:left="4320" w:hanging="360"/>
      </w:pPr>
      <w:rPr>
        <w:rFonts w:ascii="Wingdings" w:hAnsi="Wingdings" w:hint="default"/>
      </w:rPr>
    </w:lvl>
    <w:lvl w:ilvl="6" w:tplc="E42894C8">
      <w:start w:val="1"/>
      <w:numFmt w:val="bullet"/>
      <w:lvlText w:val=""/>
      <w:lvlJc w:val="left"/>
      <w:pPr>
        <w:ind w:left="5040" w:hanging="360"/>
      </w:pPr>
      <w:rPr>
        <w:rFonts w:ascii="Symbol" w:hAnsi="Symbol" w:hint="default"/>
      </w:rPr>
    </w:lvl>
    <w:lvl w:ilvl="7" w:tplc="5380ACC0">
      <w:start w:val="1"/>
      <w:numFmt w:val="bullet"/>
      <w:lvlText w:val="o"/>
      <w:lvlJc w:val="left"/>
      <w:pPr>
        <w:ind w:left="5760" w:hanging="360"/>
      </w:pPr>
      <w:rPr>
        <w:rFonts w:ascii="Courier New" w:hAnsi="Courier New" w:hint="default"/>
      </w:rPr>
    </w:lvl>
    <w:lvl w:ilvl="8" w:tplc="E0BAC0E2">
      <w:start w:val="1"/>
      <w:numFmt w:val="bullet"/>
      <w:lvlText w:val=""/>
      <w:lvlJc w:val="left"/>
      <w:pPr>
        <w:ind w:left="6480" w:hanging="360"/>
      </w:pPr>
      <w:rPr>
        <w:rFonts w:ascii="Wingdings" w:hAnsi="Wingdings" w:hint="default"/>
      </w:rPr>
    </w:lvl>
  </w:abstractNum>
  <w:abstractNum w:abstractNumId="3" w15:restartNumberingAfterBreak="0">
    <w:nsid w:val="34223622"/>
    <w:multiLevelType w:val="hybridMultilevel"/>
    <w:tmpl w:val="70607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53E51"/>
    <w:multiLevelType w:val="hybridMultilevel"/>
    <w:tmpl w:val="84229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B815E1"/>
    <w:multiLevelType w:val="hybridMultilevel"/>
    <w:tmpl w:val="01C4FEDA"/>
    <w:lvl w:ilvl="0" w:tplc="A75A99EA">
      <w:start w:val="1"/>
      <w:numFmt w:val="decimal"/>
      <w:lvlText w:val="%1."/>
      <w:lvlJc w:val="left"/>
      <w:pPr>
        <w:ind w:left="720" w:hanging="360"/>
      </w:pPr>
    </w:lvl>
    <w:lvl w:ilvl="1" w:tplc="33AA659A">
      <w:start w:val="1"/>
      <w:numFmt w:val="lowerLetter"/>
      <w:lvlText w:val="%2."/>
      <w:lvlJc w:val="left"/>
      <w:pPr>
        <w:ind w:left="1440" w:hanging="360"/>
      </w:pPr>
    </w:lvl>
    <w:lvl w:ilvl="2" w:tplc="1E18D6EA">
      <w:start w:val="1"/>
      <w:numFmt w:val="lowerRoman"/>
      <w:lvlText w:val="%3."/>
      <w:lvlJc w:val="right"/>
      <w:pPr>
        <w:ind w:left="2160" w:hanging="180"/>
      </w:pPr>
    </w:lvl>
    <w:lvl w:ilvl="3" w:tplc="4A9A69E0">
      <w:start w:val="1"/>
      <w:numFmt w:val="decimal"/>
      <w:lvlText w:val="%4."/>
      <w:lvlJc w:val="left"/>
      <w:pPr>
        <w:ind w:left="2880" w:hanging="360"/>
      </w:pPr>
    </w:lvl>
    <w:lvl w:ilvl="4" w:tplc="4256458C">
      <w:start w:val="1"/>
      <w:numFmt w:val="lowerLetter"/>
      <w:lvlText w:val="%5."/>
      <w:lvlJc w:val="left"/>
      <w:pPr>
        <w:ind w:left="3600" w:hanging="360"/>
      </w:pPr>
    </w:lvl>
    <w:lvl w:ilvl="5" w:tplc="88884E7A">
      <w:start w:val="1"/>
      <w:numFmt w:val="lowerRoman"/>
      <w:lvlText w:val="%6."/>
      <w:lvlJc w:val="right"/>
      <w:pPr>
        <w:ind w:left="4320" w:hanging="180"/>
      </w:pPr>
    </w:lvl>
    <w:lvl w:ilvl="6" w:tplc="11765568">
      <w:start w:val="1"/>
      <w:numFmt w:val="decimal"/>
      <w:lvlText w:val="%7."/>
      <w:lvlJc w:val="left"/>
      <w:pPr>
        <w:ind w:left="5040" w:hanging="360"/>
      </w:pPr>
    </w:lvl>
    <w:lvl w:ilvl="7" w:tplc="D4B84D72">
      <w:start w:val="1"/>
      <w:numFmt w:val="lowerLetter"/>
      <w:lvlText w:val="%8."/>
      <w:lvlJc w:val="left"/>
      <w:pPr>
        <w:ind w:left="5760" w:hanging="360"/>
      </w:pPr>
    </w:lvl>
    <w:lvl w:ilvl="8" w:tplc="A42EEB66">
      <w:start w:val="1"/>
      <w:numFmt w:val="lowerRoman"/>
      <w:lvlText w:val="%9."/>
      <w:lvlJc w:val="right"/>
      <w:pPr>
        <w:ind w:left="6480" w:hanging="180"/>
      </w:pPr>
    </w:lvl>
  </w:abstractNum>
  <w:abstractNum w:abstractNumId="6" w15:restartNumberingAfterBreak="0">
    <w:nsid w:val="698445D0"/>
    <w:multiLevelType w:val="hybridMultilevel"/>
    <w:tmpl w:val="B6D24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968557">
    <w:abstractNumId w:val="2"/>
  </w:num>
  <w:num w:numId="2" w16cid:durableId="179391813">
    <w:abstractNumId w:val="1"/>
  </w:num>
  <w:num w:numId="3" w16cid:durableId="1054545097">
    <w:abstractNumId w:val="5"/>
  </w:num>
  <w:num w:numId="4" w16cid:durableId="1364136800">
    <w:abstractNumId w:val="0"/>
  </w:num>
  <w:num w:numId="5" w16cid:durableId="756829643">
    <w:abstractNumId w:val="3"/>
  </w:num>
  <w:num w:numId="6" w16cid:durableId="2003849562">
    <w:abstractNumId w:val="6"/>
  </w:num>
  <w:num w:numId="7" w16cid:durableId="1533036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 Robertson">
    <w15:presenceInfo w15:providerId="Windows Live" w15:userId="965930adaf7c1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55FD63"/>
    <w:rsid w:val="00006337"/>
    <w:rsid w:val="00011B7C"/>
    <w:rsid w:val="000130B1"/>
    <w:rsid w:val="000236CA"/>
    <w:rsid w:val="00034F2E"/>
    <w:rsid w:val="0006323D"/>
    <w:rsid w:val="00074945"/>
    <w:rsid w:val="000A4CCF"/>
    <w:rsid w:val="000C417B"/>
    <w:rsid w:val="000E255B"/>
    <w:rsid w:val="00181191"/>
    <w:rsid w:val="001A047A"/>
    <w:rsid w:val="001E19FE"/>
    <w:rsid w:val="001E5934"/>
    <w:rsid w:val="002013EE"/>
    <w:rsid w:val="00253961"/>
    <w:rsid w:val="00256727"/>
    <w:rsid w:val="002641B9"/>
    <w:rsid w:val="00275B42"/>
    <w:rsid w:val="002E754F"/>
    <w:rsid w:val="00303DB3"/>
    <w:rsid w:val="0030546B"/>
    <w:rsid w:val="00317DD4"/>
    <w:rsid w:val="00390C7B"/>
    <w:rsid w:val="003B4847"/>
    <w:rsid w:val="003F0C01"/>
    <w:rsid w:val="003F7274"/>
    <w:rsid w:val="00401FDC"/>
    <w:rsid w:val="0043341F"/>
    <w:rsid w:val="00490A50"/>
    <w:rsid w:val="00496FCE"/>
    <w:rsid w:val="004A0363"/>
    <w:rsid w:val="004B24F3"/>
    <w:rsid w:val="004C4D20"/>
    <w:rsid w:val="004F3B3D"/>
    <w:rsid w:val="00510B33"/>
    <w:rsid w:val="00523B86"/>
    <w:rsid w:val="005409FD"/>
    <w:rsid w:val="005421C5"/>
    <w:rsid w:val="00551964"/>
    <w:rsid w:val="00554CCD"/>
    <w:rsid w:val="00572A84"/>
    <w:rsid w:val="00584A54"/>
    <w:rsid w:val="005850B9"/>
    <w:rsid w:val="0058618D"/>
    <w:rsid w:val="0059234F"/>
    <w:rsid w:val="00596531"/>
    <w:rsid w:val="005A2B4F"/>
    <w:rsid w:val="00602E9D"/>
    <w:rsid w:val="006361BA"/>
    <w:rsid w:val="00640303"/>
    <w:rsid w:val="00652DB9"/>
    <w:rsid w:val="00677C9B"/>
    <w:rsid w:val="00693286"/>
    <w:rsid w:val="006E2CB7"/>
    <w:rsid w:val="00712C29"/>
    <w:rsid w:val="00740880"/>
    <w:rsid w:val="007439EC"/>
    <w:rsid w:val="00743BC2"/>
    <w:rsid w:val="00761AE2"/>
    <w:rsid w:val="007666A1"/>
    <w:rsid w:val="007729FA"/>
    <w:rsid w:val="00793647"/>
    <w:rsid w:val="00796E9C"/>
    <w:rsid w:val="007A5631"/>
    <w:rsid w:val="007B0DF1"/>
    <w:rsid w:val="007F0F90"/>
    <w:rsid w:val="0083670B"/>
    <w:rsid w:val="008407A5"/>
    <w:rsid w:val="008762AC"/>
    <w:rsid w:val="008A2214"/>
    <w:rsid w:val="008C2392"/>
    <w:rsid w:val="008C74A5"/>
    <w:rsid w:val="008D4739"/>
    <w:rsid w:val="0096573C"/>
    <w:rsid w:val="00967AF3"/>
    <w:rsid w:val="009806E6"/>
    <w:rsid w:val="009D0B21"/>
    <w:rsid w:val="009E519D"/>
    <w:rsid w:val="009F2728"/>
    <w:rsid w:val="009F298A"/>
    <w:rsid w:val="00A05362"/>
    <w:rsid w:val="00A94858"/>
    <w:rsid w:val="00B17FC4"/>
    <w:rsid w:val="00B27308"/>
    <w:rsid w:val="00B332FB"/>
    <w:rsid w:val="00B33D12"/>
    <w:rsid w:val="00B468D8"/>
    <w:rsid w:val="00B4730F"/>
    <w:rsid w:val="00B47B55"/>
    <w:rsid w:val="00B47BB5"/>
    <w:rsid w:val="00B506DA"/>
    <w:rsid w:val="00B65E2F"/>
    <w:rsid w:val="00BA7ECB"/>
    <w:rsid w:val="00BD32F2"/>
    <w:rsid w:val="00C33CAD"/>
    <w:rsid w:val="00C3706F"/>
    <w:rsid w:val="00C97A21"/>
    <w:rsid w:val="00D24458"/>
    <w:rsid w:val="00D274CF"/>
    <w:rsid w:val="00D546FE"/>
    <w:rsid w:val="00D561ED"/>
    <w:rsid w:val="00D56923"/>
    <w:rsid w:val="00D65D9E"/>
    <w:rsid w:val="00D74757"/>
    <w:rsid w:val="00D879ED"/>
    <w:rsid w:val="00DA210A"/>
    <w:rsid w:val="00DD3FBC"/>
    <w:rsid w:val="00E04A7E"/>
    <w:rsid w:val="00E3157A"/>
    <w:rsid w:val="00E70D5C"/>
    <w:rsid w:val="00EA39FE"/>
    <w:rsid w:val="00ED287A"/>
    <w:rsid w:val="00ED2942"/>
    <w:rsid w:val="00EE0F51"/>
    <w:rsid w:val="00F176B5"/>
    <w:rsid w:val="00F43F6B"/>
    <w:rsid w:val="00F515DC"/>
    <w:rsid w:val="00F5575D"/>
    <w:rsid w:val="00F62589"/>
    <w:rsid w:val="00F6289F"/>
    <w:rsid w:val="00F75789"/>
    <w:rsid w:val="00F86AE7"/>
    <w:rsid w:val="00FB0BEB"/>
    <w:rsid w:val="00FC09BF"/>
    <w:rsid w:val="00FC221E"/>
    <w:rsid w:val="00FD07B8"/>
    <w:rsid w:val="00FD7952"/>
    <w:rsid w:val="00FE7020"/>
    <w:rsid w:val="021D6307"/>
    <w:rsid w:val="04FBE018"/>
    <w:rsid w:val="133F8BD8"/>
    <w:rsid w:val="18D8250E"/>
    <w:rsid w:val="19743A1D"/>
    <w:rsid w:val="1AC00F9B"/>
    <w:rsid w:val="1AEA6C18"/>
    <w:rsid w:val="1F3BAFAB"/>
    <w:rsid w:val="2055FD63"/>
    <w:rsid w:val="224DEEAA"/>
    <w:rsid w:val="259D2E2D"/>
    <w:rsid w:val="3C25C6EC"/>
    <w:rsid w:val="4008EA92"/>
    <w:rsid w:val="41EB7ADE"/>
    <w:rsid w:val="454928E6"/>
    <w:rsid w:val="4BF57C3B"/>
    <w:rsid w:val="4ECE5E9C"/>
    <w:rsid w:val="505331AF"/>
    <w:rsid w:val="510E8BCF"/>
    <w:rsid w:val="59619A13"/>
    <w:rsid w:val="5C89A749"/>
    <w:rsid w:val="5DDB7CFA"/>
    <w:rsid w:val="6D4D9AF8"/>
    <w:rsid w:val="6E6E8D43"/>
    <w:rsid w:val="6FF2041E"/>
    <w:rsid w:val="71749DF7"/>
    <w:rsid w:val="74F45104"/>
    <w:rsid w:val="7909327C"/>
    <w:rsid w:val="7D96C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FD63"/>
  <w15:chartTrackingRefBased/>
  <w15:docId w15:val="{5DF74DB7-A140-4128-9968-D9ACCA7B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0B1"/>
    <w:rPr>
      <w:rFonts w:ascii="Arial" w:hAnsi="Arial"/>
      <w:sz w:val="20"/>
    </w:rPr>
  </w:style>
  <w:style w:type="paragraph" w:styleId="Heading2">
    <w:name w:val="heading 2"/>
    <w:basedOn w:val="Normal"/>
    <w:next w:val="Normal"/>
    <w:link w:val="Heading2Char"/>
    <w:unhideWhenUsed/>
    <w:qFormat/>
    <w:rsid w:val="00D65D9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B2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F3"/>
  </w:style>
  <w:style w:type="paragraph" w:styleId="Footer">
    <w:name w:val="footer"/>
    <w:basedOn w:val="Normal"/>
    <w:link w:val="FooterChar"/>
    <w:uiPriority w:val="99"/>
    <w:unhideWhenUsed/>
    <w:rsid w:val="004B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F3"/>
  </w:style>
  <w:style w:type="character" w:styleId="Hyperlink">
    <w:name w:val="Hyperlink"/>
    <w:basedOn w:val="DefaultParagraphFont"/>
    <w:uiPriority w:val="99"/>
    <w:unhideWhenUsed/>
    <w:rsid w:val="000236CA"/>
    <w:rPr>
      <w:color w:val="0563C1" w:themeColor="hyperlink"/>
      <w:u w:val="single"/>
    </w:rPr>
  </w:style>
  <w:style w:type="character" w:styleId="UnresolvedMention">
    <w:name w:val="Unresolved Mention"/>
    <w:basedOn w:val="DefaultParagraphFont"/>
    <w:uiPriority w:val="99"/>
    <w:semiHidden/>
    <w:unhideWhenUsed/>
    <w:rsid w:val="000236CA"/>
    <w:rPr>
      <w:color w:val="605E5C"/>
      <w:shd w:val="clear" w:color="auto" w:fill="E1DFDD"/>
    </w:rPr>
  </w:style>
  <w:style w:type="character" w:customStyle="1" w:styleId="Heading2Char">
    <w:name w:val="Heading 2 Char"/>
    <w:basedOn w:val="DefaultParagraphFont"/>
    <w:link w:val="Heading2"/>
    <w:rsid w:val="00D65D9E"/>
    <w:rPr>
      <w:rFonts w:asciiTheme="majorHAnsi" w:eastAsiaTheme="majorEastAsia" w:hAnsiTheme="majorHAnsi" w:cstheme="majorBidi"/>
      <w:color w:val="2F5496" w:themeColor="accent1" w:themeShade="BF"/>
      <w:sz w:val="26"/>
      <w:szCs w:val="26"/>
      <w:lang w:val="en-GB"/>
    </w:rPr>
  </w:style>
  <w:style w:type="table" w:customStyle="1" w:styleId="TableGrid1">
    <w:name w:val="Table Grid1"/>
    <w:basedOn w:val="TableNormal"/>
    <w:uiPriority w:val="59"/>
    <w:rsid w:val="00D65D9E"/>
    <w:pPr>
      <w:spacing w:after="0" w:line="240" w:lineRule="auto"/>
    </w:pPr>
    <w:rPr>
      <w:rFonts w:ascii="Times New Roman" w:eastAsia="SimSun" w:hAnsi="Times New Roman" w:cs="Times New Roman"/>
      <w:sz w:val="20"/>
      <w:szCs w:val="20"/>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E0F51"/>
    <w:pPr>
      <w:spacing w:after="0" w:line="240" w:lineRule="auto"/>
    </w:pPr>
    <w:rPr>
      <w:rFonts w:ascii="Arial" w:hAnsi="Arial"/>
      <w:sz w:val="20"/>
    </w:rPr>
  </w:style>
  <w:style w:type="character" w:styleId="FollowedHyperlink">
    <w:name w:val="FollowedHyperlink"/>
    <w:basedOn w:val="DefaultParagraphFont"/>
    <w:uiPriority w:val="99"/>
    <w:semiHidden/>
    <w:unhideWhenUsed/>
    <w:rsid w:val="000632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47508">
      <w:bodyDiv w:val="1"/>
      <w:marLeft w:val="0"/>
      <w:marRight w:val="0"/>
      <w:marTop w:val="0"/>
      <w:marBottom w:val="0"/>
      <w:divBdr>
        <w:top w:val="none" w:sz="0" w:space="0" w:color="auto"/>
        <w:left w:val="none" w:sz="0" w:space="0" w:color="auto"/>
        <w:bottom w:val="none" w:sz="0" w:space="0" w:color="auto"/>
        <w:right w:val="none" w:sz="0" w:space="0" w:color="auto"/>
      </w:divBdr>
    </w:div>
    <w:div w:id="76415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professional-services/CA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nnectedpapers.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Xplore/home.jsp"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libguides.uos.ac.uk/"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guides.uos.ac.uk/academic/referencing/Harvar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e0062a60-8199-4004-87f6-3ff309648f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8C31D21DFA65439F3ADA49E1C0158C" ma:contentTypeVersion="12" ma:contentTypeDescription="Create a new document." ma:contentTypeScope="" ma:versionID="4e5ebae29785a6e928cd1f9dec59698b">
  <xsd:schema xmlns:xsd="http://www.w3.org/2001/XMLSchema" xmlns:xs="http://www.w3.org/2001/XMLSchema" xmlns:p="http://schemas.microsoft.com/office/2006/metadata/properties" xmlns:ns2="e0062a60-8199-4004-87f6-3ff309648f8e" xmlns:ns3="5ddc4848-2e12-41fc-8d28-9095493c5c69" targetNamespace="http://schemas.microsoft.com/office/2006/metadata/properties" ma:root="true" ma:fieldsID="d6a7269252cb5fa380d47807b6576dc4" ns2:_="" ns3:_="">
    <xsd:import namespace="e0062a60-8199-4004-87f6-3ff309648f8e"/>
    <xsd:import namespace="5ddc4848-2e12-41fc-8d28-9095493c5c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SearchProperties"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062a60-8199-4004-87f6-3ff309648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c4848-2e12-41fc-8d28-9095493c5c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92280E-2749-4CCD-9A3D-6C54AF52B7C6}">
  <ds:schemaRefs>
    <ds:schemaRef ds:uri="http://schemas.microsoft.com/office/2006/metadata/properties"/>
    <ds:schemaRef ds:uri="http://schemas.microsoft.com/office/infopath/2007/PartnerControls"/>
    <ds:schemaRef ds:uri="e0062a60-8199-4004-87f6-3ff309648f8e"/>
  </ds:schemaRefs>
</ds:datastoreItem>
</file>

<file path=customXml/itemProps2.xml><?xml version="1.0" encoding="utf-8"?>
<ds:datastoreItem xmlns:ds="http://schemas.openxmlformats.org/officeDocument/2006/customXml" ds:itemID="{A48573DE-8FAD-45C1-A7FF-7E1C02CF1B81}">
  <ds:schemaRefs>
    <ds:schemaRef ds:uri="http://schemas.microsoft.com/sharepoint/v3/contenttype/forms"/>
  </ds:schemaRefs>
</ds:datastoreItem>
</file>

<file path=customXml/itemProps3.xml><?xml version="1.0" encoding="utf-8"?>
<ds:datastoreItem xmlns:ds="http://schemas.openxmlformats.org/officeDocument/2006/customXml" ds:itemID="{E3990CFA-0919-4B0A-B703-8B565F404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062a60-8199-4004-87f6-3ff309648f8e"/>
    <ds:schemaRef ds:uri="5ddc4848-2e12-41fc-8d28-9095493c5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3757</Words>
  <Characters>21418</Characters>
  <Application>Microsoft Office Word</Application>
  <DocSecurity>0</DocSecurity>
  <Lines>178</Lines>
  <Paragraphs>50</Paragraphs>
  <ScaleCrop>false</ScaleCrop>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Aikaterini Chatsiou</dc:creator>
  <cp:keywords/>
  <dc:description/>
  <cp:lastModifiedBy>Alex Robertson</cp:lastModifiedBy>
  <cp:revision>22</cp:revision>
  <dcterms:created xsi:type="dcterms:W3CDTF">2021-09-06T11:24:00Z</dcterms:created>
  <dcterms:modified xsi:type="dcterms:W3CDTF">2024-07-02T09:04:00Z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0x010100108C31D21DFA65439F3ADA49E1C0158C</vt:lpwstr>
  </property>
  <property fmtid="{D5CDD505-2E9C-101B-9397-08002B2CF9AE}" pid="3" name="Order">
    <vt:r8>4429500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